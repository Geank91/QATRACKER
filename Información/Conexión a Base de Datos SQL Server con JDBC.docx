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358" w:rsidRDefault="00926358">
      <w:r>
        <w:t>Investigado el 2 de marzo de 2014</w:t>
      </w:r>
    </w:p>
    <w:p w:rsidR="002B6DB2" w:rsidRDefault="00926358">
      <w:hyperlink r:id="rId5" w:history="1">
        <w:r w:rsidRPr="009272F8">
          <w:rPr>
            <w:rStyle w:val="Hipervnculo"/>
          </w:rPr>
          <w:t>http://todoenjava.blogspot.com/2013/02/conexion-base-de-datos-sql-server-con.html</w:t>
        </w:r>
      </w:hyperlink>
    </w:p>
    <w:p w:rsidR="00926358" w:rsidRDefault="00926358" w:rsidP="00926358">
      <w:pPr>
        <w:pStyle w:val="Ttulo3"/>
        <w:shd w:val="clear" w:color="auto" w:fill="FFFFFF"/>
        <w:spacing w:before="180" w:beforeAutospacing="0" w:after="0" w:afterAutospacing="0"/>
        <w:rPr>
          <w:rFonts w:ascii="Arial" w:hAnsi="Arial" w:cs="Arial"/>
          <w:b w:val="0"/>
          <w:bCs w:val="0"/>
          <w:color w:val="222222"/>
          <w:sz w:val="33"/>
          <w:szCs w:val="33"/>
        </w:rPr>
      </w:pPr>
      <w:bookmarkStart w:id="0" w:name="_GoBack"/>
      <w:r>
        <w:rPr>
          <w:rFonts w:ascii="Arial" w:hAnsi="Arial" w:cs="Arial"/>
          <w:b w:val="0"/>
          <w:bCs w:val="0"/>
          <w:color w:val="222222"/>
          <w:sz w:val="33"/>
          <w:szCs w:val="33"/>
        </w:rPr>
        <w:t>Conexión a Base de Datos SQL Server con JDBC</w:t>
      </w:r>
      <w:bookmarkEnd w:id="0"/>
    </w:p>
    <w:p w:rsidR="00926358" w:rsidRDefault="00926358" w:rsidP="00926358">
      <w:pPr>
        <w:shd w:val="clear" w:color="auto" w:fill="FFFFFF"/>
        <w:jc w:val="both"/>
        <w:rPr>
          <w:rFonts w:ascii="Arial" w:hAnsi="Arial" w:cs="Arial"/>
          <w:color w:val="222222"/>
          <w:sz w:val="20"/>
          <w:szCs w:val="20"/>
        </w:rPr>
      </w:pPr>
      <w:r>
        <w:rPr>
          <w:rFonts w:ascii="Arial" w:hAnsi="Arial" w:cs="Arial"/>
          <w:color w:val="222222"/>
          <w:sz w:val="20"/>
          <w:szCs w:val="20"/>
        </w:rPr>
        <w:t>En este post entramos a lo que es</w:t>
      </w:r>
      <w:r>
        <w:rPr>
          <w:rStyle w:val="apple-converted-space"/>
          <w:rFonts w:ascii="Arial" w:hAnsi="Arial" w:cs="Arial"/>
          <w:color w:val="222222"/>
          <w:sz w:val="20"/>
          <w:szCs w:val="20"/>
        </w:rPr>
        <w:t> </w:t>
      </w:r>
      <w:r>
        <w:rPr>
          <w:rStyle w:val="ilad"/>
          <w:rFonts w:ascii="Arial" w:hAnsi="Arial" w:cs="Arial"/>
          <w:color w:val="222222"/>
          <w:sz w:val="20"/>
          <w:szCs w:val="20"/>
        </w:rPr>
        <w:t>Java</w:t>
      </w:r>
      <w:r>
        <w:rPr>
          <w:rStyle w:val="apple-converted-space"/>
          <w:rFonts w:ascii="Arial" w:hAnsi="Arial" w:cs="Arial"/>
          <w:color w:val="222222"/>
          <w:sz w:val="20"/>
          <w:szCs w:val="20"/>
        </w:rPr>
        <w:t> </w:t>
      </w:r>
      <w:r>
        <w:rPr>
          <w:rFonts w:ascii="Arial" w:hAnsi="Arial" w:cs="Arial"/>
          <w:color w:val="222222"/>
          <w:sz w:val="20"/>
          <w:szCs w:val="20"/>
        </w:rPr>
        <w:t>Avanzado. Para iniciar con este apartado lo primero que realizaremos es la conexión de</w:t>
      </w:r>
      <w:r>
        <w:rPr>
          <w:rStyle w:val="apple-converted-space"/>
          <w:rFonts w:ascii="Arial" w:hAnsi="Arial" w:cs="Arial"/>
          <w:color w:val="222222"/>
          <w:sz w:val="20"/>
          <w:szCs w:val="20"/>
        </w:rPr>
        <w:t> </w:t>
      </w:r>
      <w:r>
        <w:rPr>
          <w:rFonts w:ascii="Arial" w:hAnsi="Arial" w:cs="Arial"/>
          <w:color w:val="222222"/>
          <w:sz w:val="20"/>
          <w:szCs w:val="20"/>
        </w:rPr>
        <w:t>Java</w:t>
      </w:r>
      <w:r>
        <w:rPr>
          <w:rStyle w:val="apple-converted-space"/>
          <w:rFonts w:ascii="Arial" w:hAnsi="Arial" w:cs="Arial"/>
          <w:color w:val="222222"/>
          <w:sz w:val="20"/>
          <w:szCs w:val="20"/>
        </w:rPr>
        <w:t> </w:t>
      </w:r>
      <w:r>
        <w:rPr>
          <w:rFonts w:ascii="Arial" w:hAnsi="Arial" w:cs="Arial"/>
          <w:color w:val="222222"/>
          <w:sz w:val="20"/>
          <w:szCs w:val="20"/>
        </w:rPr>
        <w:t>y</w:t>
      </w:r>
      <w:r>
        <w:rPr>
          <w:rStyle w:val="apple-converted-space"/>
          <w:rFonts w:ascii="Arial" w:hAnsi="Arial" w:cs="Arial"/>
          <w:color w:val="222222"/>
          <w:sz w:val="20"/>
          <w:szCs w:val="20"/>
        </w:rPr>
        <w:t> </w:t>
      </w:r>
      <w:r>
        <w:rPr>
          <w:rStyle w:val="ilad"/>
          <w:rFonts w:ascii="Arial" w:hAnsi="Arial" w:cs="Arial"/>
          <w:color w:val="222222"/>
          <w:sz w:val="20"/>
          <w:szCs w:val="20"/>
        </w:rPr>
        <w:t>SQL Server</w:t>
      </w:r>
      <w:r>
        <w:rPr>
          <w:rStyle w:val="apple-converted-space"/>
          <w:rFonts w:ascii="Arial" w:hAnsi="Arial" w:cs="Arial"/>
          <w:color w:val="222222"/>
          <w:sz w:val="20"/>
          <w:szCs w:val="20"/>
        </w:rPr>
        <w:t> </w:t>
      </w:r>
      <w:r>
        <w:rPr>
          <w:rFonts w:ascii="Arial" w:hAnsi="Arial" w:cs="Arial"/>
          <w:color w:val="222222"/>
          <w:sz w:val="20"/>
          <w:szCs w:val="20"/>
        </w:rPr>
        <w:t>para poder trabajar con un motor de</w:t>
      </w:r>
      <w:r>
        <w:rPr>
          <w:rStyle w:val="apple-converted-space"/>
          <w:rFonts w:ascii="Arial" w:hAnsi="Arial" w:cs="Arial"/>
          <w:color w:val="222222"/>
          <w:sz w:val="20"/>
          <w:szCs w:val="20"/>
        </w:rPr>
        <w:t> </w:t>
      </w:r>
      <w:r>
        <w:rPr>
          <w:rStyle w:val="ilad"/>
          <w:rFonts w:ascii="Arial" w:hAnsi="Arial" w:cs="Arial"/>
          <w:color w:val="222222"/>
          <w:sz w:val="20"/>
          <w:szCs w:val="20"/>
        </w:rPr>
        <w:t>base de datos</w:t>
      </w:r>
      <w:r>
        <w:rPr>
          <w:rStyle w:val="apple-converted-space"/>
          <w:rFonts w:ascii="Arial" w:hAnsi="Arial" w:cs="Arial"/>
          <w:color w:val="222222"/>
          <w:sz w:val="20"/>
          <w:szCs w:val="20"/>
        </w:rPr>
        <w:t> </w:t>
      </w:r>
      <w:r>
        <w:rPr>
          <w:rFonts w:ascii="Arial" w:hAnsi="Arial" w:cs="Arial"/>
          <w:color w:val="222222"/>
          <w:sz w:val="20"/>
          <w:szCs w:val="20"/>
        </w:rPr>
        <w:t>y empezar con el</w:t>
      </w:r>
      <w:r>
        <w:rPr>
          <w:rStyle w:val="apple-converted-space"/>
          <w:rFonts w:ascii="Arial" w:hAnsi="Arial" w:cs="Arial"/>
          <w:color w:val="222222"/>
          <w:sz w:val="20"/>
          <w:szCs w:val="20"/>
        </w:rPr>
        <w:t> </w:t>
      </w:r>
      <w:r>
        <w:rPr>
          <w:rStyle w:val="ilad"/>
          <w:rFonts w:ascii="Arial" w:hAnsi="Arial" w:cs="Arial"/>
          <w:color w:val="222222"/>
          <w:sz w:val="20"/>
          <w:szCs w:val="20"/>
        </w:rPr>
        <w:t>desarrollo de software</w:t>
      </w:r>
      <w:r>
        <w:rPr>
          <w:rStyle w:val="apple-converted-space"/>
          <w:rFonts w:ascii="Arial" w:hAnsi="Arial" w:cs="Arial"/>
          <w:color w:val="222222"/>
          <w:sz w:val="20"/>
          <w:szCs w:val="20"/>
        </w:rPr>
        <w:t> </w:t>
      </w:r>
      <w:r>
        <w:rPr>
          <w:rFonts w:ascii="Arial" w:hAnsi="Arial" w:cs="Arial"/>
          <w:color w:val="222222"/>
          <w:sz w:val="20"/>
          <w:szCs w:val="20"/>
        </w:rPr>
        <w:t>real y así también almacenar los datos y posteriormente obtener reportes de ellos.</w:t>
      </w:r>
    </w:p>
    <w:p w:rsidR="00926358" w:rsidRDefault="00926358" w:rsidP="00926358">
      <w:pPr>
        <w:shd w:val="clear" w:color="auto" w:fill="FFFFFF"/>
        <w:jc w:val="both"/>
        <w:rPr>
          <w:rFonts w:ascii="Arial" w:hAnsi="Arial" w:cs="Arial"/>
          <w:color w:val="222222"/>
          <w:sz w:val="20"/>
          <w:szCs w:val="20"/>
        </w:rPr>
      </w:pPr>
    </w:p>
    <w:p w:rsidR="00926358" w:rsidRDefault="00926358" w:rsidP="00926358">
      <w:pPr>
        <w:shd w:val="clear" w:color="auto" w:fill="FFFFFF"/>
        <w:jc w:val="both"/>
        <w:rPr>
          <w:rFonts w:ascii="Arial" w:hAnsi="Arial" w:cs="Arial"/>
          <w:color w:val="222222"/>
          <w:sz w:val="20"/>
          <w:szCs w:val="20"/>
        </w:rPr>
      </w:pPr>
      <w:r>
        <w:rPr>
          <w:rFonts w:ascii="Arial" w:hAnsi="Arial" w:cs="Arial"/>
          <w:color w:val="222222"/>
          <w:sz w:val="20"/>
          <w:szCs w:val="20"/>
        </w:rPr>
        <w:t>Para estas publicaciones se realizó una</w:t>
      </w:r>
      <w:r>
        <w:rPr>
          <w:rStyle w:val="apple-converted-space"/>
          <w:rFonts w:ascii="Arial" w:hAnsi="Arial" w:cs="Arial"/>
          <w:color w:val="222222"/>
          <w:sz w:val="20"/>
          <w:szCs w:val="20"/>
        </w:rPr>
        <w:t> </w:t>
      </w:r>
      <w:r>
        <w:rPr>
          <w:rFonts w:ascii="Arial" w:hAnsi="Arial" w:cs="Arial"/>
          <w:color w:val="222222"/>
          <w:sz w:val="20"/>
          <w:szCs w:val="20"/>
        </w:rPr>
        <w:t>base de datos</w:t>
      </w:r>
      <w:r>
        <w:rPr>
          <w:rStyle w:val="apple-converted-space"/>
          <w:rFonts w:ascii="Arial" w:hAnsi="Arial" w:cs="Arial"/>
          <w:color w:val="222222"/>
          <w:sz w:val="20"/>
          <w:szCs w:val="20"/>
        </w:rPr>
        <w:t> </w:t>
      </w:r>
      <w:r>
        <w:rPr>
          <w:rFonts w:ascii="Arial" w:hAnsi="Arial" w:cs="Arial"/>
          <w:color w:val="222222"/>
          <w:sz w:val="20"/>
          <w:szCs w:val="20"/>
        </w:rPr>
        <w:t>la cual se pasará un</w:t>
      </w:r>
      <w:r>
        <w:rPr>
          <w:rStyle w:val="apple-converted-space"/>
          <w:rFonts w:ascii="Arial" w:hAnsi="Arial" w:cs="Arial"/>
          <w:color w:val="222222"/>
          <w:sz w:val="20"/>
          <w:szCs w:val="20"/>
        </w:rPr>
        <w:t> </w:t>
      </w:r>
      <w:proofErr w:type="spellStart"/>
      <w:r>
        <w:rPr>
          <w:rStyle w:val="ilad"/>
          <w:rFonts w:ascii="Arial" w:hAnsi="Arial" w:cs="Arial"/>
          <w:color w:val="222222"/>
          <w:sz w:val="20"/>
          <w:szCs w:val="20"/>
        </w:rPr>
        <w:t>backup</w:t>
      </w:r>
      <w:proofErr w:type="spellEnd"/>
      <w:r>
        <w:rPr>
          <w:rStyle w:val="apple-converted-space"/>
          <w:rFonts w:ascii="Arial" w:hAnsi="Arial" w:cs="Arial"/>
          <w:color w:val="222222"/>
          <w:sz w:val="20"/>
          <w:szCs w:val="20"/>
        </w:rPr>
        <w:t> </w:t>
      </w:r>
      <w:r>
        <w:rPr>
          <w:rFonts w:ascii="Arial" w:hAnsi="Arial" w:cs="Arial"/>
          <w:color w:val="222222"/>
          <w:sz w:val="20"/>
          <w:szCs w:val="20"/>
        </w:rPr>
        <w:t>con lo que trabajaremos sólo les haría falta importarlo y luego realizar nuestro trabajo que es la parte de programación sobre</w:t>
      </w:r>
      <w:r>
        <w:rPr>
          <w:rStyle w:val="apple-converted-space"/>
          <w:rFonts w:ascii="Arial" w:hAnsi="Arial" w:cs="Arial"/>
          <w:color w:val="222222"/>
          <w:sz w:val="20"/>
          <w:szCs w:val="20"/>
        </w:rPr>
        <w:t> </w:t>
      </w:r>
      <w:r>
        <w:rPr>
          <w:rFonts w:ascii="Arial" w:hAnsi="Arial" w:cs="Arial"/>
          <w:color w:val="222222"/>
          <w:sz w:val="20"/>
          <w:szCs w:val="20"/>
        </w:rPr>
        <w:t>Java.</w:t>
      </w:r>
      <w:bookmarkStart w:id="1" w:name="more"/>
      <w:bookmarkEnd w:id="1"/>
    </w:p>
    <w:p w:rsidR="00926358" w:rsidRDefault="00926358" w:rsidP="00926358">
      <w:pPr>
        <w:shd w:val="clear" w:color="auto" w:fill="FFFFFF"/>
        <w:rPr>
          <w:ins w:id="2" w:author="Unknown"/>
          <w:rFonts w:ascii="Arial" w:hAnsi="Arial" w:cs="Arial"/>
          <w:color w:val="222222"/>
          <w:sz w:val="20"/>
          <w:szCs w:val="20"/>
        </w:rPr>
      </w:pPr>
    </w:p>
    <w:p w:rsidR="00926358" w:rsidRDefault="00926358" w:rsidP="00926358">
      <w:pPr>
        <w:shd w:val="clear" w:color="auto" w:fill="FFFFFF"/>
        <w:rPr>
          <w:ins w:id="3" w:author="Unknown"/>
          <w:rFonts w:ascii="Arial" w:hAnsi="Arial" w:cs="Arial"/>
          <w:color w:val="222222"/>
          <w:sz w:val="20"/>
          <w:szCs w:val="20"/>
        </w:rPr>
      </w:pPr>
    </w:p>
    <w:p w:rsidR="00926358" w:rsidRDefault="00926358" w:rsidP="00926358">
      <w:pPr>
        <w:shd w:val="clear" w:color="auto" w:fill="FFFFFF"/>
        <w:jc w:val="both"/>
        <w:rPr>
          <w:ins w:id="4" w:author="Unknown"/>
          <w:rFonts w:ascii="Arial" w:hAnsi="Arial" w:cs="Arial"/>
          <w:color w:val="222222"/>
          <w:sz w:val="20"/>
          <w:szCs w:val="20"/>
        </w:rPr>
      </w:pPr>
    </w:p>
    <w:p w:rsidR="00926358" w:rsidRDefault="00926358" w:rsidP="00926358">
      <w:pPr>
        <w:shd w:val="clear" w:color="auto" w:fill="FFFFFF"/>
        <w:jc w:val="both"/>
        <w:rPr>
          <w:ins w:id="5" w:author="Unknown"/>
          <w:rFonts w:ascii="Arial" w:hAnsi="Arial" w:cs="Arial"/>
          <w:color w:val="222222"/>
          <w:sz w:val="20"/>
          <w:szCs w:val="20"/>
        </w:rPr>
      </w:pPr>
      <w:ins w:id="6" w:author="Unknown">
        <w:r>
          <w:rPr>
            <w:rFonts w:ascii="Arial" w:hAnsi="Arial" w:cs="Arial"/>
            <w:b/>
            <w:bCs/>
            <w:color w:val="222222"/>
            <w:sz w:val="36"/>
            <w:szCs w:val="36"/>
          </w:rPr>
          <w:t>Preparando el Campo de Desarrollo</w:t>
        </w:r>
      </w:ins>
    </w:p>
    <w:p w:rsidR="00926358" w:rsidRDefault="00926358" w:rsidP="00926358">
      <w:pPr>
        <w:shd w:val="clear" w:color="auto" w:fill="FFFFFF"/>
        <w:jc w:val="both"/>
        <w:rPr>
          <w:ins w:id="7" w:author="Unknown"/>
          <w:rFonts w:ascii="Arial" w:hAnsi="Arial" w:cs="Arial"/>
          <w:color w:val="222222"/>
          <w:sz w:val="20"/>
          <w:szCs w:val="20"/>
        </w:rPr>
      </w:pPr>
    </w:p>
    <w:p w:rsidR="00926358" w:rsidRDefault="00926358" w:rsidP="00926358">
      <w:pPr>
        <w:shd w:val="clear" w:color="auto" w:fill="FFFFFF"/>
        <w:jc w:val="both"/>
        <w:rPr>
          <w:ins w:id="8" w:author="Unknown"/>
          <w:rFonts w:ascii="Arial" w:hAnsi="Arial" w:cs="Arial"/>
          <w:color w:val="222222"/>
          <w:sz w:val="20"/>
          <w:szCs w:val="20"/>
        </w:rPr>
      </w:pPr>
      <w:ins w:id="9" w:author="Unknown">
        <w:r>
          <w:rPr>
            <w:rFonts w:ascii="Arial" w:hAnsi="Arial" w:cs="Arial"/>
            <w:color w:val="222222"/>
            <w:sz w:val="20"/>
            <w:szCs w:val="20"/>
          </w:rPr>
          <w:t>Antes de empezar realizaremos lo siguiente.</w:t>
        </w:r>
      </w:ins>
    </w:p>
    <w:p w:rsidR="00926358" w:rsidRDefault="00926358" w:rsidP="00926358">
      <w:pPr>
        <w:shd w:val="clear" w:color="auto" w:fill="FFFFFF"/>
        <w:jc w:val="both"/>
        <w:rPr>
          <w:ins w:id="10" w:author="Unknown"/>
          <w:rFonts w:ascii="Arial" w:hAnsi="Arial" w:cs="Arial"/>
          <w:color w:val="222222"/>
          <w:sz w:val="20"/>
          <w:szCs w:val="20"/>
        </w:rPr>
      </w:pPr>
    </w:p>
    <w:p w:rsidR="00926358" w:rsidRDefault="00926358" w:rsidP="00926358">
      <w:pPr>
        <w:shd w:val="clear" w:color="auto" w:fill="FFFFFF"/>
        <w:jc w:val="both"/>
        <w:rPr>
          <w:ins w:id="11" w:author="Unknown"/>
          <w:rFonts w:ascii="Arial" w:hAnsi="Arial" w:cs="Arial"/>
          <w:color w:val="222222"/>
          <w:sz w:val="20"/>
          <w:szCs w:val="20"/>
        </w:rPr>
      </w:pPr>
      <w:ins w:id="12" w:author="Unknown">
        <w:r>
          <w:rPr>
            <w:rFonts w:ascii="Arial" w:hAnsi="Arial" w:cs="Arial"/>
            <w:color w:val="222222"/>
            <w:sz w:val="20"/>
            <w:szCs w:val="20"/>
          </w:rPr>
          <w:t>-Descargar el</w:t>
        </w:r>
        <w:r>
          <w:rPr>
            <w:rStyle w:val="apple-converted-space"/>
            <w:rFonts w:ascii="Arial" w:hAnsi="Arial" w:cs="Arial"/>
            <w:color w:val="222222"/>
            <w:sz w:val="20"/>
            <w:szCs w:val="20"/>
          </w:rPr>
          <w:t> </w:t>
        </w:r>
        <w:proofErr w:type="spellStart"/>
        <w:r>
          <w:rPr>
            <w:rFonts w:ascii="Arial" w:hAnsi="Arial" w:cs="Arial"/>
            <w:color w:val="222222"/>
            <w:sz w:val="20"/>
            <w:szCs w:val="20"/>
          </w:rPr>
          <w:t>backup</w:t>
        </w:r>
        <w:proofErr w:type="spellEnd"/>
        <w:r>
          <w:rPr>
            <w:rStyle w:val="apple-converted-space"/>
            <w:rFonts w:ascii="Arial" w:hAnsi="Arial" w:cs="Arial"/>
            <w:color w:val="222222"/>
            <w:sz w:val="20"/>
            <w:szCs w:val="20"/>
          </w:rPr>
          <w:t> </w:t>
        </w:r>
        <w:r>
          <w:rPr>
            <w:rFonts w:ascii="Arial" w:hAnsi="Arial" w:cs="Arial"/>
            <w:color w:val="222222"/>
            <w:sz w:val="20"/>
            <w:szCs w:val="20"/>
          </w:rPr>
          <w:t>de la</w:t>
        </w:r>
        <w:r>
          <w:rPr>
            <w:rStyle w:val="apple-converted-space"/>
            <w:rFonts w:ascii="Arial" w:hAnsi="Arial" w:cs="Arial"/>
            <w:color w:val="222222"/>
            <w:sz w:val="20"/>
            <w:szCs w:val="20"/>
          </w:rPr>
          <w:t> </w:t>
        </w:r>
        <w:r>
          <w:rPr>
            <w:rFonts w:ascii="Arial" w:hAnsi="Arial" w:cs="Arial"/>
            <w:color w:val="222222"/>
            <w:sz w:val="20"/>
            <w:szCs w:val="20"/>
          </w:rPr>
          <w:t>base de datos</w:t>
        </w:r>
        <w:r>
          <w:rPr>
            <w:rStyle w:val="apple-converted-space"/>
            <w:rFonts w:ascii="Arial" w:hAnsi="Arial" w:cs="Arial"/>
            <w:color w:val="222222"/>
            <w:sz w:val="20"/>
            <w:szCs w:val="20"/>
          </w:rPr>
          <w:t> </w:t>
        </w:r>
        <w:r>
          <w:rPr>
            <w:rFonts w:ascii="Arial" w:hAnsi="Arial" w:cs="Arial"/>
            <w:color w:val="222222"/>
            <w:sz w:val="20"/>
            <w:szCs w:val="20"/>
          </w:rPr>
          <w:fldChar w:fldCharType="begin"/>
        </w:r>
        <w:r>
          <w:rPr>
            <w:rFonts w:ascii="Arial" w:hAnsi="Arial" w:cs="Arial"/>
            <w:color w:val="222222"/>
            <w:sz w:val="20"/>
            <w:szCs w:val="20"/>
          </w:rPr>
          <w:instrText xml:space="preserve"> HYPERLINK "http://www.mediafire.com/?9iv638b3etzcl09" \t "_blank" </w:instrText>
        </w:r>
        <w:r>
          <w:rPr>
            <w:rFonts w:ascii="Arial" w:hAnsi="Arial" w:cs="Arial"/>
            <w:color w:val="222222"/>
            <w:sz w:val="20"/>
            <w:szCs w:val="20"/>
          </w:rPr>
          <w:fldChar w:fldCharType="separate"/>
        </w:r>
        <w:r>
          <w:rPr>
            <w:rStyle w:val="Hipervnculo"/>
            <w:rFonts w:ascii="Arial" w:hAnsi="Arial" w:cs="Arial"/>
            <w:color w:val="888888"/>
            <w:sz w:val="20"/>
            <w:szCs w:val="20"/>
          </w:rPr>
          <w:t>aquí</w:t>
        </w:r>
        <w:r>
          <w:rPr>
            <w:rFonts w:ascii="Arial" w:hAnsi="Arial" w:cs="Arial"/>
            <w:color w:val="222222"/>
            <w:sz w:val="20"/>
            <w:szCs w:val="20"/>
          </w:rPr>
          <w:fldChar w:fldCharType="end"/>
        </w:r>
        <w:r>
          <w:rPr>
            <w:rFonts w:ascii="Arial" w:hAnsi="Arial" w:cs="Arial"/>
            <w:color w:val="222222"/>
            <w:sz w:val="20"/>
            <w:szCs w:val="20"/>
          </w:rPr>
          <w:t>.</w:t>
        </w:r>
      </w:ins>
    </w:p>
    <w:p w:rsidR="00926358" w:rsidRDefault="00926358" w:rsidP="00926358">
      <w:pPr>
        <w:shd w:val="clear" w:color="auto" w:fill="FFFFFF"/>
        <w:jc w:val="both"/>
        <w:rPr>
          <w:ins w:id="13" w:author="Unknown"/>
          <w:rFonts w:ascii="Arial" w:hAnsi="Arial" w:cs="Arial"/>
          <w:color w:val="222222"/>
          <w:sz w:val="20"/>
          <w:szCs w:val="20"/>
        </w:rPr>
      </w:pPr>
      <w:ins w:id="14" w:author="Unknown">
        <w:r>
          <w:rPr>
            <w:rFonts w:ascii="Arial" w:hAnsi="Arial" w:cs="Arial"/>
            <w:color w:val="222222"/>
            <w:sz w:val="20"/>
            <w:szCs w:val="20"/>
          </w:rPr>
          <w:t>-Creamos la</w:t>
        </w:r>
        <w:r>
          <w:rPr>
            <w:rStyle w:val="apple-converted-space"/>
            <w:rFonts w:ascii="Arial" w:hAnsi="Arial" w:cs="Arial"/>
            <w:color w:val="222222"/>
            <w:sz w:val="20"/>
            <w:szCs w:val="20"/>
          </w:rPr>
          <w:t> </w:t>
        </w:r>
        <w:r>
          <w:rPr>
            <w:rFonts w:ascii="Arial" w:hAnsi="Arial" w:cs="Arial"/>
            <w:color w:val="222222"/>
            <w:sz w:val="20"/>
            <w:szCs w:val="20"/>
          </w:rPr>
          <w:t>base de datos</w:t>
        </w:r>
        <w:r>
          <w:rPr>
            <w:rStyle w:val="apple-converted-space"/>
            <w:rFonts w:ascii="Arial" w:hAnsi="Arial" w:cs="Arial"/>
            <w:color w:val="222222"/>
            <w:sz w:val="20"/>
            <w:szCs w:val="20"/>
          </w:rPr>
          <w:t> </w:t>
        </w:r>
        <w:proofErr w:type="spellStart"/>
        <w:r>
          <w:rPr>
            <w:rFonts w:ascii="Arial" w:hAnsi="Arial" w:cs="Arial"/>
            <w:color w:val="222222"/>
            <w:sz w:val="20"/>
            <w:szCs w:val="20"/>
          </w:rPr>
          <w:t>DBVentas</w:t>
        </w:r>
        <w:proofErr w:type="spellEnd"/>
      </w:ins>
    </w:p>
    <w:p w:rsidR="00926358" w:rsidRDefault="00926358" w:rsidP="00926358">
      <w:pPr>
        <w:shd w:val="clear" w:color="auto" w:fill="FFFFFF"/>
        <w:jc w:val="both"/>
        <w:rPr>
          <w:ins w:id="15" w:author="Unknown"/>
          <w:rFonts w:ascii="Arial" w:hAnsi="Arial" w:cs="Arial"/>
          <w:color w:val="222222"/>
          <w:sz w:val="20"/>
          <w:szCs w:val="20"/>
        </w:rPr>
      </w:pPr>
      <w:ins w:id="16" w:author="Unknown">
        <w:r>
          <w:rPr>
            <w:rFonts w:ascii="Arial" w:hAnsi="Arial" w:cs="Arial"/>
            <w:color w:val="222222"/>
            <w:sz w:val="20"/>
            <w:szCs w:val="20"/>
          </w:rPr>
          <w:t>-Importamos el</w:t>
        </w:r>
        <w:r>
          <w:rPr>
            <w:rStyle w:val="apple-converted-space"/>
            <w:rFonts w:ascii="Arial" w:hAnsi="Arial" w:cs="Arial"/>
            <w:color w:val="222222"/>
            <w:sz w:val="20"/>
            <w:szCs w:val="20"/>
          </w:rPr>
          <w:t> </w:t>
        </w:r>
        <w:proofErr w:type="spellStart"/>
        <w:r>
          <w:rPr>
            <w:rFonts w:ascii="Arial" w:hAnsi="Arial" w:cs="Arial"/>
            <w:color w:val="222222"/>
            <w:sz w:val="20"/>
            <w:szCs w:val="20"/>
          </w:rPr>
          <w:t>backup</w:t>
        </w:r>
        <w:proofErr w:type="spellEnd"/>
        <w:r>
          <w:rPr>
            <w:rStyle w:val="apple-converted-space"/>
            <w:rFonts w:ascii="Arial" w:hAnsi="Arial" w:cs="Arial"/>
            <w:color w:val="222222"/>
            <w:sz w:val="20"/>
            <w:szCs w:val="20"/>
          </w:rPr>
          <w:t> </w:t>
        </w:r>
        <w:r>
          <w:rPr>
            <w:rFonts w:ascii="Arial" w:hAnsi="Arial" w:cs="Arial"/>
            <w:color w:val="222222"/>
            <w:sz w:val="20"/>
            <w:szCs w:val="20"/>
          </w:rPr>
          <w:t xml:space="preserve">a </w:t>
        </w:r>
        <w:proofErr w:type="spellStart"/>
        <w:r>
          <w:rPr>
            <w:rFonts w:ascii="Arial" w:hAnsi="Arial" w:cs="Arial"/>
            <w:color w:val="222222"/>
            <w:sz w:val="20"/>
            <w:szCs w:val="20"/>
          </w:rPr>
          <w:t>a</w:t>
        </w:r>
        <w:proofErr w:type="spellEnd"/>
        <w:r>
          <w:rPr>
            <w:rFonts w:ascii="Arial" w:hAnsi="Arial" w:cs="Arial"/>
            <w:color w:val="222222"/>
            <w:sz w:val="20"/>
            <w:szCs w:val="20"/>
          </w:rPr>
          <w:t xml:space="preserve"> nuestra</w:t>
        </w:r>
        <w:r>
          <w:rPr>
            <w:rStyle w:val="apple-converted-space"/>
            <w:rFonts w:ascii="Arial" w:hAnsi="Arial" w:cs="Arial"/>
            <w:color w:val="222222"/>
            <w:sz w:val="20"/>
            <w:szCs w:val="20"/>
          </w:rPr>
          <w:t> </w:t>
        </w:r>
        <w:r>
          <w:rPr>
            <w:rFonts w:ascii="Arial" w:hAnsi="Arial" w:cs="Arial"/>
            <w:color w:val="222222"/>
            <w:sz w:val="20"/>
            <w:szCs w:val="20"/>
          </w:rPr>
          <w:t>base de datos</w:t>
        </w:r>
        <w:r>
          <w:rPr>
            <w:rStyle w:val="apple-converted-space"/>
            <w:rFonts w:ascii="Arial" w:hAnsi="Arial" w:cs="Arial"/>
            <w:color w:val="222222"/>
            <w:sz w:val="20"/>
            <w:szCs w:val="20"/>
          </w:rPr>
          <w:t> </w:t>
        </w:r>
        <w:r>
          <w:rPr>
            <w:rFonts w:ascii="Arial" w:hAnsi="Arial" w:cs="Arial"/>
            <w:color w:val="222222"/>
            <w:sz w:val="20"/>
            <w:szCs w:val="20"/>
          </w:rPr>
          <w:t xml:space="preserve">creada </w:t>
        </w:r>
        <w:proofErr w:type="spellStart"/>
        <w:r>
          <w:rPr>
            <w:rFonts w:ascii="Arial" w:hAnsi="Arial" w:cs="Arial"/>
            <w:color w:val="222222"/>
            <w:sz w:val="20"/>
            <w:szCs w:val="20"/>
          </w:rPr>
          <w:t>DBVentas</w:t>
        </w:r>
        <w:proofErr w:type="spellEnd"/>
        <w:r>
          <w:rPr>
            <w:rFonts w:ascii="Arial" w:hAnsi="Arial" w:cs="Arial"/>
            <w:color w:val="222222"/>
            <w:sz w:val="20"/>
            <w:szCs w:val="20"/>
          </w:rPr>
          <w:t xml:space="preserve"> en nuestro motor de</w:t>
        </w:r>
        <w:r>
          <w:rPr>
            <w:rStyle w:val="apple-converted-space"/>
            <w:rFonts w:ascii="Arial" w:hAnsi="Arial" w:cs="Arial"/>
            <w:color w:val="222222"/>
            <w:sz w:val="20"/>
            <w:szCs w:val="20"/>
          </w:rPr>
          <w:t> </w:t>
        </w:r>
        <w:r>
          <w:rPr>
            <w:rFonts w:ascii="Arial" w:hAnsi="Arial" w:cs="Arial"/>
            <w:color w:val="222222"/>
            <w:sz w:val="20"/>
            <w:szCs w:val="20"/>
          </w:rPr>
          <w:t>base de datos</w:t>
        </w:r>
        <w:r>
          <w:rPr>
            <w:rStyle w:val="apple-converted-space"/>
            <w:rFonts w:ascii="Arial" w:hAnsi="Arial" w:cs="Arial"/>
            <w:color w:val="222222"/>
            <w:sz w:val="20"/>
            <w:szCs w:val="20"/>
          </w:rPr>
          <w:t> </w:t>
        </w:r>
        <w:r>
          <w:rPr>
            <w:rFonts w:ascii="Arial" w:hAnsi="Arial" w:cs="Arial"/>
            <w:color w:val="222222"/>
            <w:sz w:val="20"/>
            <w:szCs w:val="20"/>
          </w:rPr>
          <w:t>SQL Server.</w:t>
        </w:r>
      </w:ins>
    </w:p>
    <w:p w:rsidR="00926358" w:rsidRDefault="00926358" w:rsidP="00926358">
      <w:pPr>
        <w:shd w:val="clear" w:color="auto" w:fill="FFFFFF"/>
        <w:jc w:val="both"/>
        <w:rPr>
          <w:ins w:id="17" w:author="Unknown"/>
          <w:rFonts w:ascii="Arial" w:hAnsi="Arial" w:cs="Arial"/>
          <w:color w:val="222222"/>
          <w:sz w:val="20"/>
          <w:szCs w:val="20"/>
        </w:rPr>
      </w:pPr>
      <w:ins w:id="18" w:author="Unknown">
        <w:r>
          <w:rPr>
            <w:rFonts w:ascii="Arial" w:hAnsi="Arial" w:cs="Arial"/>
            <w:color w:val="222222"/>
            <w:sz w:val="20"/>
            <w:szCs w:val="20"/>
          </w:rPr>
          <w:t>-Creamos nuestro proyecto y creamos las clases respectivas.</w:t>
        </w:r>
      </w:ins>
    </w:p>
    <w:p w:rsidR="00926358" w:rsidRDefault="00926358" w:rsidP="00926358">
      <w:pPr>
        <w:shd w:val="clear" w:color="auto" w:fill="FFFFFF"/>
        <w:jc w:val="both"/>
        <w:rPr>
          <w:ins w:id="19" w:author="Unknown"/>
          <w:rFonts w:ascii="Arial" w:hAnsi="Arial" w:cs="Arial"/>
          <w:color w:val="222222"/>
          <w:sz w:val="20"/>
          <w:szCs w:val="20"/>
        </w:rPr>
      </w:pPr>
    </w:p>
    <w:p w:rsidR="00926358" w:rsidRDefault="00926358" w:rsidP="00926358">
      <w:pPr>
        <w:shd w:val="clear" w:color="auto" w:fill="FFFFFF"/>
        <w:jc w:val="center"/>
        <w:rPr>
          <w:ins w:id="20" w:author="Unknown"/>
          <w:rFonts w:ascii="Arial" w:hAnsi="Arial" w:cs="Arial"/>
          <w:color w:val="222222"/>
          <w:sz w:val="20"/>
          <w:szCs w:val="20"/>
        </w:rPr>
      </w:pPr>
      <w:r>
        <w:rPr>
          <w:rFonts w:ascii="Arial" w:hAnsi="Arial" w:cs="Arial"/>
          <w:noProof/>
          <w:color w:val="888888"/>
          <w:sz w:val="20"/>
          <w:szCs w:val="20"/>
          <w:lang w:eastAsia="es-CR"/>
        </w:rPr>
        <w:drawing>
          <wp:inline distT="0" distB="0" distL="0" distR="0">
            <wp:extent cx="3048000" cy="1295400"/>
            <wp:effectExtent l="0" t="0" r="0" b="0"/>
            <wp:docPr id="5" name="Imagen 5" descr="http://4.bp.blogspot.com/-dLFK4eABzfM/URKAZDZWkOI/AAAAAAAAAXM/1hBdGM_901s/s320/1.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dLFK4eABzfM/URKAZDZWkOI/AAAAAAAAAXM/1hBdGM_901s/s320/1.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1295400"/>
                    </a:xfrm>
                    <a:prstGeom prst="rect">
                      <a:avLst/>
                    </a:prstGeom>
                    <a:noFill/>
                    <a:ln>
                      <a:noFill/>
                    </a:ln>
                  </pic:spPr>
                </pic:pic>
              </a:graphicData>
            </a:graphic>
          </wp:inline>
        </w:drawing>
      </w:r>
    </w:p>
    <w:p w:rsidR="00926358" w:rsidRDefault="00926358" w:rsidP="00926358">
      <w:pPr>
        <w:shd w:val="clear" w:color="auto" w:fill="FFFFFF"/>
        <w:jc w:val="both"/>
        <w:rPr>
          <w:ins w:id="21" w:author="Unknown"/>
          <w:rFonts w:ascii="Arial" w:hAnsi="Arial" w:cs="Arial"/>
          <w:color w:val="222222"/>
          <w:sz w:val="20"/>
          <w:szCs w:val="20"/>
        </w:rPr>
      </w:pPr>
    </w:p>
    <w:p w:rsidR="00926358" w:rsidRDefault="00926358" w:rsidP="00926358">
      <w:pPr>
        <w:shd w:val="clear" w:color="auto" w:fill="FFFFFF"/>
        <w:jc w:val="both"/>
        <w:rPr>
          <w:ins w:id="22" w:author="Unknown"/>
          <w:rFonts w:ascii="Arial" w:hAnsi="Arial" w:cs="Arial"/>
          <w:color w:val="222222"/>
          <w:sz w:val="20"/>
          <w:szCs w:val="20"/>
        </w:rPr>
      </w:pPr>
      <w:ins w:id="23" w:author="Unknown">
        <w:r>
          <w:rPr>
            <w:rFonts w:ascii="Arial" w:hAnsi="Arial" w:cs="Arial"/>
            <w:color w:val="222222"/>
            <w:sz w:val="20"/>
            <w:szCs w:val="20"/>
          </w:rPr>
          <w:lastRenderedPageBreak/>
          <w:t xml:space="preserve">-Descargamos el </w:t>
        </w:r>
        <w:proofErr w:type="spellStart"/>
        <w:r>
          <w:rPr>
            <w:rFonts w:ascii="Arial" w:hAnsi="Arial" w:cs="Arial"/>
            <w:color w:val="222222"/>
            <w:sz w:val="20"/>
            <w:szCs w:val="20"/>
          </w:rPr>
          <w:t>jar</w:t>
        </w:r>
        <w:proofErr w:type="spellEnd"/>
        <w:r>
          <w:rPr>
            <w:rFonts w:ascii="Arial" w:hAnsi="Arial" w:cs="Arial"/>
            <w:color w:val="222222"/>
            <w:sz w:val="20"/>
            <w:szCs w:val="20"/>
          </w:rPr>
          <w:t xml:space="preserve"> para la conexión. Lo podemos descargar</w:t>
        </w:r>
        <w:r>
          <w:rPr>
            <w:rStyle w:val="apple-converted-space"/>
            <w:rFonts w:ascii="Arial" w:hAnsi="Arial" w:cs="Arial"/>
            <w:color w:val="222222"/>
            <w:sz w:val="20"/>
            <w:szCs w:val="20"/>
          </w:rPr>
          <w:t> </w:t>
        </w:r>
        <w:r>
          <w:rPr>
            <w:rFonts w:ascii="Arial" w:hAnsi="Arial" w:cs="Arial"/>
            <w:color w:val="222222"/>
            <w:sz w:val="20"/>
            <w:szCs w:val="20"/>
          </w:rPr>
          <w:fldChar w:fldCharType="begin"/>
        </w:r>
        <w:r>
          <w:rPr>
            <w:rFonts w:ascii="Arial" w:hAnsi="Arial" w:cs="Arial"/>
            <w:color w:val="222222"/>
            <w:sz w:val="20"/>
            <w:szCs w:val="20"/>
          </w:rPr>
          <w:instrText xml:space="preserve"> HYPERLINK "http://www.mediafire.com/?37sz7f74hkd7d8x" \t "_blank" </w:instrText>
        </w:r>
        <w:r>
          <w:rPr>
            <w:rFonts w:ascii="Arial" w:hAnsi="Arial" w:cs="Arial"/>
            <w:color w:val="222222"/>
            <w:sz w:val="20"/>
            <w:szCs w:val="20"/>
          </w:rPr>
          <w:fldChar w:fldCharType="separate"/>
        </w:r>
        <w:r>
          <w:rPr>
            <w:rStyle w:val="Hipervnculo"/>
            <w:rFonts w:ascii="Arial" w:hAnsi="Arial" w:cs="Arial"/>
            <w:color w:val="888888"/>
            <w:sz w:val="20"/>
            <w:szCs w:val="20"/>
          </w:rPr>
          <w:t>aquí</w:t>
        </w:r>
        <w:r>
          <w:rPr>
            <w:rFonts w:ascii="Arial" w:hAnsi="Arial" w:cs="Arial"/>
            <w:color w:val="222222"/>
            <w:sz w:val="20"/>
            <w:szCs w:val="20"/>
          </w:rPr>
          <w:fldChar w:fldCharType="end"/>
        </w:r>
        <w:r>
          <w:rPr>
            <w:rFonts w:ascii="Arial" w:hAnsi="Arial" w:cs="Arial"/>
            <w:color w:val="222222"/>
            <w:sz w:val="20"/>
            <w:szCs w:val="20"/>
          </w:rPr>
          <w:t>.</w:t>
        </w:r>
      </w:ins>
    </w:p>
    <w:p w:rsidR="00926358" w:rsidRDefault="00926358" w:rsidP="00926358">
      <w:pPr>
        <w:shd w:val="clear" w:color="auto" w:fill="FFFFFF"/>
        <w:jc w:val="both"/>
        <w:rPr>
          <w:ins w:id="24" w:author="Unknown"/>
          <w:rFonts w:ascii="Arial" w:hAnsi="Arial" w:cs="Arial"/>
          <w:color w:val="222222"/>
          <w:sz w:val="20"/>
          <w:szCs w:val="20"/>
        </w:rPr>
      </w:pPr>
      <w:ins w:id="25" w:author="Unknown">
        <w:r>
          <w:rPr>
            <w:rFonts w:ascii="Arial" w:hAnsi="Arial" w:cs="Arial"/>
            <w:color w:val="222222"/>
            <w:sz w:val="20"/>
            <w:szCs w:val="20"/>
          </w:rPr>
          <w:t xml:space="preserve">-Agregamos el </w:t>
        </w:r>
        <w:proofErr w:type="spellStart"/>
        <w:r>
          <w:rPr>
            <w:rFonts w:ascii="Arial" w:hAnsi="Arial" w:cs="Arial"/>
            <w:color w:val="222222"/>
            <w:sz w:val="20"/>
            <w:szCs w:val="20"/>
          </w:rPr>
          <w:t>Jar</w:t>
        </w:r>
        <w:proofErr w:type="spellEnd"/>
        <w:r>
          <w:rPr>
            <w:rFonts w:ascii="Arial" w:hAnsi="Arial" w:cs="Arial"/>
            <w:color w:val="222222"/>
            <w:sz w:val="20"/>
            <w:szCs w:val="20"/>
          </w:rPr>
          <w:t xml:space="preserve"> a nuestro proyecto.</w:t>
        </w:r>
      </w:ins>
    </w:p>
    <w:p w:rsidR="00926358" w:rsidRDefault="00926358" w:rsidP="00926358">
      <w:pPr>
        <w:shd w:val="clear" w:color="auto" w:fill="FFFFFF"/>
        <w:jc w:val="both"/>
        <w:rPr>
          <w:ins w:id="26" w:author="Unknown"/>
          <w:rFonts w:ascii="Arial" w:hAnsi="Arial" w:cs="Arial"/>
          <w:color w:val="222222"/>
          <w:sz w:val="20"/>
          <w:szCs w:val="20"/>
        </w:rPr>
      </w:pPr>
    </w:p>
    <w:p w:rsidR="00926358" w:rsidRDefault="00926358" w:rsidP="00926358">
      <w:pPr>
        <w:shd w:val="clear" w:color="auto" w:fill="FFFFFF"/>
        <w:jc w:val="center"/>
        <w:rPr>
          <w:ins w:id="27" w:author="Unknown"/>
          <w:rFonts w:ascii="Arial" w:hAnsi="Arial" w:cs="Arial"/>
          <w:color w:val="222222"/>
          <w:sz w:val="20"/>
          <w:szCs w:val="20"/>
        </w:rPr>
      </w:pPr>
      <w:r>
        <w:rPr>
          <w:rFonts w:ascii="Arial" w:hAnsi="Arial" w:cs="Arial"/>
          <w:noProof/>
          <w:color w:val="888888"/>
          <w:sz w:val="20"/>
          <w:szCs w:val="20"/>
          <w:lang w:eastAsia="es-CR"/>
        </w:rPr>
        <w:drawing>
          <wp:inline distT="0" distB="0" distL="0" distR="0">
            <wp:extent cx="2314575" cy="1504950"/>
            <wp:effectExtent l="0" t="0" r="9525" b="0"/>
            <wp:docPr id="4" name="Imagen 4" descr="http://3.bp.blogspot.com/-oG-Ebv2rbvM/URKJuywEYjI/AAAAAAAAAXk/dJbtMe5Ch1o/s1600/2.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3.bp.blogspot.com/-oG-Ebv2rbvM/URKJuywEYjI/AAAAAAAAAXk/dJbtMe5Ch1o/s1600/2.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4575" cy="1504950"/>
                    </a:xfrm>
                    <a:prstGeom prst="rect">
                      <a:avLst/>
                    </a:prstGeom>
                    <a:noFill/>
                    <a:ln>
                      <a:noFill/>
                    </a:ln>
                  </pic:spPr>
                </pic:pic>
              </a:graphicData>
            </a:graphic>
          </wp:inline>
        </w:drawing>
      </w:r>
    </w:p>
    <w:p w:rsidR="00926358" w:rsidRDefault="00926358" w:rsidP="00926358">
      <w:pPr>
        <w:shd w:val="clear" w:color="auto" w:fill="FFFFFF"/>
        <w:rPr>
          <w:ins w:id="28" w:author="Unknown"/>
          <w:rFonts w:ascii="Arial" w:hAnsi="Arial" w:cs="Arial"/>
          <w:color w:val="222222"/>
          <w:sz w:val="20"/>
          <w:szCs w:val="20"/>
        </w:rPr>
      </w:pPr>
    </w:p>
    <w:p w:rsidR="00926358" w:rsidRDefault="00926358" w:rsidP="00926358">
      <w:pPr>
        <w:shd w:val="clear" w:color="auto" w:fill="FFFFFF"/>
        <w:jc w:val="center"/>
        <w:rPr>
          <w:ins w:id="29" w:author="Unknown"/>
          <w:rFonts w:ascii="Arial" w:hAnsi="Arial" w:cs="Arial"/>
          <w:color w:val="222222"/>
          <w:sz w:val="20"/>
          <w:szCs w:val="20"/>
        </w:rPr>
      </w:pPr>
      <w:r>
        <w:rPr>
          <w:rFonts w:ascii="Arial" w:hAnsi="Arial" w:cs="Arial"/>
          <w:noProof/>
          <w:color w:val="888888"/>
          <w:sz w:val="20"/>
          <w:szCs w:val="20"/>
          <w:lang w:eastAsia="es-CR"/>
        </w:rPr>
        <w:drawing>
          <wp:inline distT="0" distB="0" distL="0" distR="0">
            <wp:extent cx="3048000" cy="1647825"/>
            <wp:effectExtent l="0" t="0" r="0" b="9525"/>
            <wp:docPr id="3" name="Imagen 3" descr="http://4.bp.blogspot.com/-Dx8Ht7JH0u0/URKJvmSn4FI/AAAAAAAAAX0/3x2KfiBzdCA/s320/3.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Dx8Ht7JH0u0/URKJvmSn4FI/AAAAAAAAAX0/3x2KfiBzdCA/s320/3.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1647825"/>
                    </a:xfrm>
                    <a:prstGeom prst="rect">
                      <a:avLst/>
                    </a:prstGeom>
                    <a:noFill/>
                    <a:ln>
                      <a:noFill/>
                    </a:ln>
                  </pic:spPr>
                </pic:pic>
              </a:graphicData>
            </a:graphic>
          </wp:inline>
        </w:drawing>
      </w:r>
    </w:p>
    <w:p w:rsidR="00926358" w:rsidRDefault="00926358" w:rsidP="00926358">
      <w:pPr>
        <w:shd w:val="clear" w:color="auto" w:fill="FFFFFF"/>
        <w:jc w:val="both"/>
        <w:rPr>
          <w:ins w:id="30" w:author="Unknown"/>
          <w:rFonts w:ascii="Arial" w:hAnsi="Arial" w:cs="Arial"/>
          <w:color w:val="222222"/>
          <w:sz w:val="20"/>
          <w:szCs w:val="20"/>
        </w:rPr>
      </w:pPr>
    </w:p>
    <w:p w:rsidR="00926358" w:rsidRDefault="00926358" w:rsidP="00926358">
      <w:pPr>
        <w:shd w:val="clear" w:color="auto" w:fill="FFFFFF"/>
        <w:jc w:val="both"/>
        <w:rPr>
          <w:ins w:id="31" w:author="Unknown"/>
          <w:rFonts w:ascii="Arial" w:hAnsi="Arial" w:cs="Arial"/>
          <w:color w:val="222222"/>
          <w:sz w:val="20"/>
          <w:szCs w:val="20"/>
        </w:rPr>
      </w:pPr>
    </w:p>
    <w:p w:rsidR="00926358" w:rsidRDefault="00926358" w:rsidP="00926358">
      <w:pPr>
        <w:shd w:val="clear" w:color="auto" w:fill="FFFFFF"/>
        <w:jc w:val="center"/>
        <w:rPr>
          <w:ins w:id="32" w:author="Unknown"/>
          <w:rFonts w:ascii="Arial" w:hAnsi="Arial" w:cs="Arial"/>
          <w:color w:val="222222"/>
          <w:sz w:val="20"/>
          <w:szCs w:val="20"/>
        </w:rPr>
      </w:pPr>
      <w:r>
        <w:rPr>
          <w:rFonts w:ascii="Arial" w:hAnsi="Arial" w:cs="Arial"/>
          <w:noProof/>
          <w:color w:val="888888"/>
          <w:sz w:val="20"/>
          <w:szCs w:val="20"/>
          <w:lang w:eastAsia="es-CR"/>
        </w:rPr>
        <w:drawing>
          <wp:inline distT="0" distB="0" distL="0" distR="0">
            <wp:extent cx="1714500" cy="990600"/>
            <wp:effectExtent l="0" t="0" r="0" b="0"/>
            <wp:docPr id="2" name="Imagen 2" descr="http://2.bp.blogspot.com/-F3r-nsAFuoA/URKJvFrtiyI/AAAAAAAAAXs/r_nI_YXuFZI/s1600/4.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2.bp.blogspot.com/-F3r-nsAFuoA/URKJvFrtiyI/AAAAAAAAAXs/r_nI_YXuFZI/s1600/4.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4500" cy="990600"/>
                    </a:xfrm>
                    <a:prstGeom prst="rect">
                      <a:avLst/>
                    </a:prstGeom>
                    <a:noFill/>
                    <a:ln>
                      <a:noFill/>
                    </a:ln>
                  </pic:spPr>
                </pic:pic>
              </a:graphicData>
            </a:graphic>
          </wp:inline>
        </w:drawing>
      </w:r>
    </w:p>
    <w:p w:rsidR="00926358" w:rsidRDefault="00926358" w:rsidP="00926358">
      <w:pPr>
        <w:shd w:val="clear" w:color="auto" w:fill="FFFFFF"/>
        <w:jc w:val="both"/>
        <w:rPr>
          <w:ins w:id="33" w:author="Unknown"/>
          <w:rFonts w:ascii="Arial" w:hAnsi="Arial" w:cs="Arial"/>
          <w:color w:val="222222"/>
          <w:sz w:val="20"/>
          <w:szCs w:val="20"/>
        </w:rPr>
      </w:pPr>
    </w:p>
    <w:p w:rsidR="00926358" w:rsidRDefault="00926358" w:rsidP="00926358">
      <w:pPr>
        <w:shd w:val="clear" w:color="auto" w:fill="FFFFFF"/>
        <w:jc w:val="both"/>
        <w:rPr>
          <w:ins w:id="34" w:author="Unknown"/>
          <w:rFonts w:ascii="Arial" w:hAnsi="Arial" w:cs="Arial"/>
          <w:color w:val="222222"/>
          <w:sz w:val="20"/>
          <w:szCs w:val="20"/>
        </w:rPr>
      </w:pPr>
      <w:ins w:id="35" w:author="Unknown">
        <w:r>
          <w:rPr>
            <w:rFonts w:ascii="Arial" w:hAnsi="Arial" w:cs="Arial"/>
            <w:color w:val="222222"/>
            <w:sz w:val="20"/>
            <w:szCs w:val="20"/>
          </w:rPr>
          <w:t>Habiendo realizado todo esto, ya tenemos preparado nuestro entorno para poder realizar el código respectivo para nuestra conexión.</w:t>
        </w:r>
      </w:ins>
    </w:p>
    <w:p w:rsidR="00926358" w:rsidRDefault="00926358" w:rsidP="00926358">
      <w:pPr>
        <w:shd w:val="clear" w:color="auto" w:fill="FFFFFF"/>
        <w:jc w:val="both"/>
        <w:rPr>
          <w:ins w:id="36" w:author="Unknown"/>
          <w:rFonts w:ascii="Arial" w:hAnsi="Arial" w:cs="Arial"/>
          <w:color w:val="222222"/>
          <w:sz w:val="20"/>
          <w:szCs w:val="20"/>
        </w:rPr>
      </w:pPr>
    </w:p>
    <w:p w:rsidR="00926358" w:rsidRDefault="00926358" w:rsidP="00926358">
      <w:pPr>
        <w:shd w:val="clear" w:color="auto" w:fill="FFFFFF"/>
        <w:jc w:val="both"/>
        <w:rPr>
          <w:ins w:id="37" w:author="Unknown"/>
          <w:rFonts w:ascii="Arial" w:hAnsi="Arial" w:cs="Arial"/>
          <w:color w:val="222222"/>
          <w:sz w:val="20"/>
          <w:szCs w:val="20"/>
        </w:rPr>
      </w:pPr>
      <w:ins w:id="38" w:author="Unknown">
        <w:r>
          <w:rPr>
            <w:rFonts w:ascii="Arial" w:hAnsi="Arial" w:cs="Arial"/>
            <w:b/>
            <w:bCs/>
            <w:color w:val="222222"/>
            <w:sz w:val="36"/>
            <w:szCs w:val="36"/>
          </w:rPr>
          <w:t>Código de la Clase "</w:t>
        </w:r>
        <w:proofErr w:type="spellStart"/>
        <w:r>
          <w:rPr>
            <w:rFonts w:ascii="Arial" w:hAnsi="Arial" w:cs="Arial"/>
            <w:b/>
            <w:bCs/>
            <w:color w:val="222222"/>
            <w:sz w:val="36"/>
            <w:szCs w:val="36"/>
          </w:rPr>
          <w:t>ConexionDB</w:t>
        </w:r>
        <w:proofErr w:type="spellEnd"/>
        <w:r>
          <w:rPr>
            <w:rFonts w:ascii="Arial" w:hAnsi="Arial" w:cs="Arial"/>
            <w:b/>
            <w:bCs/>
            <w:color w:val="222222"/>
            <w:sz w:val="36"/>
            <w:szCs w:val="36"/>
          </w:rPr>
          <w:t>"</w:t>
        </w:r>
      </w:ins>
    </w:p>
    <w:p w:rsidR="00926358" w:rsidRDefault="00926358" w:rsidP="00926358">
      <w:pPr>
        <w:shd w:val="clear" w:color="auto" w:fill="FFFFFF"/>
        <w:jc w:val="both"/>
        <w:rPr>
          <w:ins w:id="39" w:author="Unknown"/>
          <w:rFonts w:ascii="Arial" w:hAnsi="Arial" w:cs="Arial"/>
          <w:color w:val="222222"/>
          <w:sz w:val="20"/>
          <w:szCs w:val="20"/>
        </w:rPr>
      </w:pPr>
    </w:p>
    <w:p w:rsidR="00926358" w:rsidRDefault="00926358" w:rsidP="00926358">
      <w:pPr>
        <w:shd w:val="clear" w:color="auto" w:fill="D3DEE0"/>
        <w:rPr>
          <w:ins w:id="40" w:author="Unknown"/>
          <w:rFonts w:ascii="Arial" w:hAnsi="Arial" w:cs="Arial"/>
          <w:color w:val="222222"/>
          <w:sz w:val="20"/>
          <w:szCs w:val="20"/>
        </w:rPr>
      </w:pPr>
      <w:proofErr w:type="spellStart"/>
      <w:ins w:id="41" w:author="Unknown">
        <w:r>
          <w:rPr>
            <w:rStyle w:val="ilad"/>
            <w:rFonts w:ascii="Arial" w:hAnsi="Arial" w:cs="Arial"/>
            <w:color w:val="222222"/>
            <w:sz w:val="20"/>
            <w:szCs w:val="20"/>
          </w:rPr>
          <w:lastRenderedPageBreak/>
          <w:t>package</w:t>
        </w:r>
        <w:proofErr w:type="spellEnd"/>
        <w:r>
          <w:rPr>
            <w:rStyle w:val="apple-converted-space"/>
            <w:rFonts w:ascii="Arial" w:hAnsi="Arial" w:cs="Arial"/>
            <w:color w:val="222222"/>
            <w:sz w:val="20"/>
            <w:szCs w:val="20"/>
          </w:rPr>
          <w:t> </w:t>
        </w:r>
        <w:proofErr w:type="spellStart"/>
        <w:r>
          <w:rPr>
            <w:rFonts w:ascii="Arial" w:hAnsi="Arial" w:cs="Arial"/>
            <w:color w:val="222222"/>
            <w:sz w:val="20"/>
            <w:szCs w:val="20"/>
          </w:rPr>
          <w:t>ConexionDB</w:t>
        </w:r>
        <w:proofErr w:type="spellEnd"/>
        <w:r>
          <w:rPr>
            <w:rFonts w:ascii="Arial" w:hAnsi="Arial" w:cs="Arial"/>
            <w:color w:val="222222"/>
            <w:sz w:val="20"/>
            <w:szCs w:val="20"/>
          </w:rPr>
          <w:t>;</w:t>
        </w:r>
        <w:r>
          <w:rPr>
            <w:rFonts w:ascii="Arial" w:hAnsi="Arial" w:cs="Arial"/>
            <w:color w:val="222222"/>
            <w:sz w:val="20"/>
            <w:szCs w:val="20"/>
          </w:rPr>
          <w:br/>
        </w:r>
        <w:r>
          <w:rPr>
            <w:rFonts w:ascii="Arial" w:hAnsi="Arial" w:cs="Arial"/>
            <w:color w:val="222222"/>
            <w:sz w:val="20"/>
            <w:szCs w:val="20"/>
          </w:rPr>
          <w:br/>
        </w:r>
        <w:proofErr w:type="spellStart"/>
        <w:r>
          <w:rPr>
            <w:rFonts w:ascii="Arial" w:hAnsi="Arial" w:cs="Arial"/>
            <w:color w:val="222222"/>
            <w:sz w:val="20"/>
            <w:szCs w:val="20"/>
          </w:rPr>
          <w:t>import</w:t>
        </w:r>
        <w:proofErr w:type="spellEnd"/>
        <w:r>
          <w:rPr>
            <w:rStyle w:val="apple-converted-space"/>
            <w:rFonts w:ascii="Arial" w:hAnsi="Arial" w:cs="Arial"/>
            <w:color w:val="222222"/>
            <w:sz w:val="20"/>
            <w:szCs w:val="20"/>
          </w:rPr>
          <w:t> </w:t>
        </w:r>
        <w:proofErr w:type="spellStart"/>
        <w:r>
          <w:rPr>
            <w:rFonts w:ascii="Arial" w:hAnsi="Arial" w:cs="Arial"/>
            <w:color w:val="222222"/>
            <w:sz w:val="20"/>
            <w:szCs w:val="20"/>
          </w:rPr>
          <w:t>java.sql.</w:t>
        </w:r>
        <w:r>
          <w:rPr>
            <w:rStyle w:val="ilad"/>
            <w:rFonts w:ascii="Arial" w:hAnsi="Arial" w:cs="Arial"/>
            <w:color w:val="222222"/>
            <w:sz w:val="20"/>
            <w:szCs w:val="20"/>
          </w:rPr>
          <w:t>Connection</w:t>
        </w:r>
        <w:proofErr w:type="spellEnd"/>
        <w:r>
          <w:rPr>
            <w:rFonts w:ascii="Arial" w:hAnsi="Arial" w:cs="Arial"/>
            <w:color w:val="222222"/>
            <w:sz w:val="20"/>
            <w:szCs w:val="20"/>
          </w:rPr>
          <w:t>;</w:t>
        </w:r>
        <w:r>
          <w:rPr>
            <w:rFonts w:ascii="Arial" w:hAnsi="Arial" w:cs="Arial"/>
            <w:color w:val="222222"/>
            <w:sz w:val="20"/>
            <w:szCs w:val="20"/>
          </w:rPr>
          <w:br/>
        </w:r>
        <w:proofErr w:type="spellStart"/>
        <w:r>
          <w:rPr>
            <w:rFonts w:ascii="Arial" w:hAnsi="Arial" w:cs="Arial"/>
            <w:color w:val="222222"/>
            <w:sz w:val="20"/>
            <w:szCs w:val="20"/>
          </w:rPr>
          <w:t>import</w:t>
        </w:r>
        <w:proofErr w:type="spellEnd"/>
        <w:r>
          <w:rPr>
            <w:rStyle w:val="apple-converted-space"/>
            <w:rFonts w:ascii="Arial" w:hAnsi="Arial" w:cs="Arial"/>
            <w:color w:val="222222"/>
            <w:sz w:val="20"/>
            <w:szCs w:val="20"/>
          </w:rPr>
          <w:t> </w:t>
        </w:r>
        <w:proofErr w:type="spellStart"/>
        <w:r>
          <w:rPr>
            <w:rFonts w:ascii="Arial" w:hAnsi="Arial" w:cs="Arial"/>
            <w:color w:val="222222"/>
            <w:sz w:val="20"/>
            <w:szCs w:val="20"/>
          </w:rPr>
          <w:t>java.sql.DriverManager</w:t>
        </w:r>
        <w:proofErr w:type="spellEnd"/>
        <w:r>
          <w:rPr>
            <w:rFonts w:ascii="Arial" w:hAnsi="Arial" w:cs="Arial"/>
            <w:color w:val="222222"/>
            <w:sz w:val="20"/>
            <w:szCs w:val="20"/>
          </w:rPr>
          <w:t>;</w:t>
        </w:r>
        <w:r>
          <w:rPr>
            <w:rFonts w:ascii="Arial" w:hAnsi="Arial" w:cs="Arial"/>
            <w:color w:val="222222"/>
            <w:sz w:val="20"/>
            <w:szCs w:val="20"/>
          </w:rPr>
          <w:br/>
        </w:r>
        <w:proofErr w:type="spellStart"/>
        <w:r>
          <w:rPr>
            <w:rFonts w:ascii="Arial" w:hAnsi="Arial" w:cs="Arial"/>
            <w:color w:val="222222"/>
            <w:sz w:val="20"/>
            <w:szCs w:val="20"/>
          </w:rPr>
          <w:t>import</w:t>
        </w:r>
        <w:proofErr w:type="spellEnd"/>
        <w:r>
          <w:rPr>
            <w:rStyle w:val="apple-converted-space"/>
            <w:rFonts w:ascii="Arial" w:hAnsi="Arial" w:cs="Arial"/>
            <w:color w:val="222222"/>
            <w:sz w:val="20"/>
            <w:szCs w:val="20"/>
          </w:rPr>
          <w:t> </w:t>
        </w:r>
        <w:proofErr w:type="spellStart"/>
        <w:r>
          <w:rPr>
            <w:rFonts w:ascii="Arial" w:hAnsi="Arial" w:cs="Arial"/>
            <w:color w:val="222222"/>
            <w:sz w:val="20"/>
            <w:szCs w:val="20"/>
          </w:rPr>
          <w:t>java.sql.SQLException</w:t>
        </w:r>
        <w:proofErr w:type="spellEnd"/>
        <w:r>
          <w:rPr>
            <w:rFonts w:ascii="Arial" w:hAnsi="Arial" w:cs="Arial"/>
            <w:color w:val="222222"/>
            <w:sz w:val="20"/>
            <w:szCs w:val="20"/>
          </w:rPr>
          <w:t>;</w:t>
        </w:r>
        <w:r>
          <w:rPr>
            <w:rFonts w:ascii="Arial" w:hAnsi="Arial" w:cs="Arial"/>
            <w:color w:val="222222"/>
            <w:sz w:val="20"/>
            <w:szCs w:val="20"/>
          </w:rPr>
          <w:br/>
        </w:r>
        <w:proofErr w:type="spellStart"/>
        <w:r>
          <w:rPr>
            <w:rFonts w:ascii="Arial" w:hAnsi="Arial" w:cs="Arial"/>
            <w:color w:val="222222"/>
            <w:sz w:val="20"/>
            <w:szCs w:val="20"/>
          </w:rPr>
          <w:t>import</w:t>
        </w:r>
        <w:proofErr w:type="spellEnd"/>
        <w:r>
          <w:rPr>
            <w:rFonts w:ascii="Arial" w:hAnsi="Arial" w:cs="Arial"/>
            <w:color w:val="222222"/>
            <w:sz w:val="20"/>
            <w:szCs w:val="20"/>
          </w:rPr>
          <w:t xml:space="preserve"> </w:t>
        </w:r>
        <w:proofErr w:type="spellStart"/>
        <w:r>
          <w:rPr>
            <w:rFonts w:ascii="Arial" w:hAnsi="Arial" w:cs="Arial"/>
            <w:color w:val="222222"/>
            <w:sz w:val="20"/>
            <w:szCs w:val="20"/>
          </w:rPr>
          <w:t>javax.swing.JOptionPane</w:t>
        </w:r>
        <w:proofErr w:type="spellEnd"/>
        <w:r>
          <w:rPr>
            <w:rFonts w:ascii="Arial" w:hAnsi="Arial" w:cs="Arial"/>
            <w:color w:val="222222"/>
            <w:sz w:val="20"/>
            <w:szCs w:val="20"/>
          </w:rPr>
          <w:t>;</w:t>
        </w:r>
        <w:r>
          <w:rPr>
            <w:rFonts w:ascii="Arial" w:hAnsi="Arial" w:cs="Arial"/>
            <w:color w:val="222222"/>
            <w:sz w:val="20"/>
            <w:szCs w:val="20"/>
          </w:rPr>
          <w:br/>
        </w:r>
        <w:r>
          <w:rPr>
            <w:rFonts w:ascii="Arial" w:hAnsi="Arial" w:cs="Arial"/>
            <w:color w:val="222222"/>
            <w:sz w:val="20"/>
            <w:szCs w:val="20"/>
          </w:rPr>
          <w:br/>
          <w:t>/**</w:t>
        </w:r>
        <w:r>
          <w:rPr>
            <w:rFonts w:ascii="Arial" w:hAnsi="Arial" w:cs="Arial"/>
            <w:color w:val="222222"/>
            <w:sz w:val="20"/>
            <w:szCs w:val="20"/>
          </w:rPr>
          <w:br/>
          <w:t> *</w:t>
        </w:r>
        <w:r>
          <w:rPr>
            <w:rFonts w:ascii="Arial" w:hAnsi="Arial" w:cs="Arial"/>
            <w:color w:val="222222"/>
            <w:sz w:val="20"/>
            <w:szCs w:val="20"/>
          </w:rPr>
          <w:br/>
          <w:t> * @</w:t>
        </w:r>
        <w:proofErr w:type="spellStart"/>
        <w:r>
          <w:rPr>
            <w:rFonts w:ascii="Arial" w:hAnsi="Arial" w:cs="Arial"/>
            <w:color w:val="222222"/>
            <w:sz w:val="20"/>
            <w:szCs w:val="20"/>
          </w:rPr>
          <w:t>author</w:t>
        </w:r>
        <w:proofErr w:type="spellEnd"/>
        <w:r>
          <w:rPr>
            <w:rFonts w:ascii="Arial" w:hAnsi="Arial" w:cs="Arial"/>
            <w:color w:val="222222"/>
            <w:sz w:val="20"/>
            <w:szCs w:val="20"/>
          </w:rPr>
          <w:t xml:space="preserve"> Kevin </w:t>
        </w:r>
        <w:proofErr w:type="spellStart"/>
        <w:r>
          <w:rPr>
            <w:rFonts w:ascii="Arial" w:hAnsi="Arial" w:cs="Arial"/>
            <w:color w:val="222222"/>
            <w:sz w:val="20"/>
            <w:szCs w:val="20"/>
          </w:rPr>
          <w:t>Arnold</w:t>
        </w:r>
        <w:proofErr w:type="spellEnd"/>
        <w:r>
          <w:rPr>
            <w:rFonts w:ascii="Arial" w:hAnsi="Arial" w:cs="Arial"/>
            <w:color w:val="222222"/>
            <w:sz w:val="20"/>
            <w:szCs w:val="20"/>
          </w:rPr>
          <w:br/>
          <w:t> */</w:t>
        </w:r>
        <w:r>
          <w:rPr>
            <w:rFonts w:ascii="Arial" w:hAnsi="Arial" w:cs="Arial"/>
            <w:color w:val="222222"/>
            <w:sz w:val="20"/>
            <w:szCs w:val="20"/>
          </w:rPr>
          <w:br/>
        </w:r>
        <w:proofErr w:type="spellStart"/>
        <w:r>
          <w:rPr>
            <w:rFonts w:ascii="Arial" w:hAnsi="Arial" w:cs="Arial"/>
            <w:color w:val="222222"/>
            <w:sz w:val="20"/>
            <w:szCs w:val="20"/>
          </w:rPr>
          <w:t>public</w:t>
        </w:r>
        <w:proofErr w:type="spellEnd"/>
        <w:r>
          <w:rPr>
            <w:rFonts w:ascii="Arial" w:hAnsi="Arial" w:cs="Arial"/>
            <w:color w:val="222222"/>
            <w:sz w:val="20"/>
            <w:szCs w:val="20"/>
          </w:rPr>
          <w:t xml:space="preserve"> </w:t>
        </w:r>
        <w:proofErr w:type="spellStart"/>
        <w:r>
          <w:rPr>
            <w:rFonts w:ascii="Arial" w:hAnsi="Arial" w:cs="Arial"/>
            <w:color w:val="222222"/>
            <w:sz w:val="20"/>
            <w:szCs w:val="20"/>
          </w:rPr>
          <w:t>class</w:t>
        </w:r>
        <w:proofErr w:type="spellEnd"/>
        <w:r>
          <w:rPr>
            <w:rFonts w:ascii="Arial" w:hAnsi="Arial" w:cs="Arial"/>
            <w:color w:val="222222"/>
            <w:sz w:val="20"/>
            <w:szCs w:val="20"/>
          </w:rPr>
          <w:t xml:space="preserve"> </w:t>
        </w:r>
        <w:proofErr w:type="spellStart"/>
        <w:r>
          <w:rPr>
            <w:rFonts w:ascii="Arial" w:hAnsi="Arial" w:cs="Arial"/>
            <w:color w:val="222222"/>
            <w:sz w:val="20"/>
            <w:szCs w:val="20"/>
          </w:rPr>
          <w:t>ConexionDB</w:t>
        </w:r>
        <w:proofErr w:type="spellEnd"/>
        <w:r>
          <w:rPr>
            <w:rFonts w:ascii="Arial" w:hAnsi="Arial" w:cs="Arial"/>
            <w:color w:val="222222"/>
            <w:sz w:val="20"/>
            <w:szCs w:val="20"/>
          </w:rPr>
          <w:t xml:space="preserve"> {</w:t>
        </w:r>
        <w:r>
          <w:rPr>
            <w:rFonts w:ascii="Arial" w:hAnsi="Arial" w:cs="Arial"/>
            <w:color w:val="222222"/>
            <w:sz w:val="20"/>
            <w:szCs w:val="20"/>
          </w:rPr>
          <w:br/>
          <w:t>     </w:t>
        </w:r>
        <w:r>
          <w:rPr>
            <w:rStyle w:val="apple-converted-space"/>
            <w:rFonts w:ascii="Arial" w:hAnsi="Arial" w:cs="Arial"/>
            <w:color w:val="222222"/>
            <w:sz w:val="20"/>
            <w:szCs w:val="20"/>
          </w:rPr>
          <w:t> </w:t>
        </w:r>
        <w:r>
          <w:rPr>
            <w:rFonts w:ascii="Arial" w:hAnsi="Arial" w:cs="Arial"/>
            <w:color w:val="222222"/>
            <w:sz w:val="20"/>
            <w:szCs w:val="20"/>
          </w:rPr>
          <w:br/>
          <w:t xml:space="preserve">    </w:t>
        </w:r>
        <w:proofErr w:type="spellStart"/>
        <w:r>
          <w:rPr>
            <w:rFonts w:ascii="Arial" w:hAnsi="Arial" w:cs="Arial"/>
            <w:color w:val="222222"/>
            <w:sz w:val="20"/>
            <w:szCs w:val="20"/>
          </w:rPr>
          <w:t>public</w:t>
        </w:r>
        <w:proofErr w:type="spellEnd"/>
        <w:r>
          <w:rPr>
            <w:rFonts w:ascii="Arial" w:hAnsi="Arial" w:cs="Arial"/>
            <w:color w:val="222222"/>
            <w:sz w:val="20"/>
            <w:szCs w:val="20"/>
          </w:rPr>
          <w:t xml:space="preserve"> </w:t>
        </w:r>
        <w:proofErr w:type="spellStart"/>
        <w:r>
          <w:rPr>
            <w:rFonts w:ascii="Arial" w:hAnsi="Arial" w:cs="Arial"/>
            <w:color w:val="222222"/>
            <w:sz w:val="20"/>
            <w:szCs w:val="20"/>
          </w:rPr>
          <w:t>static</w:t>
        </w:r>
        <w:proofErr w:type="spellEnd"/>
        <w:r>
          <w:rPr>
            <w:rStyle w:val="apple-converted-space"/>
            <w:rFonts w:ascii="Arial" w:hAnsi="Arial" w:cs="Arial"/>
            <w:color w:val="222222"/>
            <w:sz w:val="20"/>
            <w:szCs w:val="20"/>
          </w:rPr>
          <w:t> </w:t>
        </w:r>
        <w:proofErr w:type="spellStart"/>
        <w:r>
          <w:rPr>
            <w:rFonts w:ascii="Arial" w:hAnsi="Arial" w:cs="Arial"/>
            <w:color w:val="222222"/>
            <w:sz w:val="20"/>
            <w:szCs w:val="20"/>
          </w:rPr>
          <w:t>Connection</w:t>
        </w:r>
        <w:proofErr w:type="spellEnd"/>
        <w:r>
          <w:rPr>
            <w:rStyle w:val="apple-converted-space"/>
            <w:rFonts w:ascii="Arial" w:hAnsi="Arial" w:cs="Arial"/>
            <w:color w:val="222222"/>
            <w:sz w:val="20"/>
            <w:szCs w:val="20"/>
          </w:rPr>
          <w:t> </w:t>
        </w:r>
        <w:proofErr w:type="spellStart"/>
        <w:r>
          <w:rPr>
            <w:rFonts w:ascii="Arial" w:hAnsi="Arial" w:cs="Arial"/>
            <w:color w:val="222222"/>
            <w:sz w:val="20"/>
            <w:szCs w:val="20"/>
          </w:rPr>
          <w:t>GetConnection</w:t>
        </w:r>
        <w:proofErr w:type="spellEnd"/>
        <w:r>
          <w:rPr>
            <w:rFonts w:ascii="Arial" w:hAnsi="Arial" w:cs="Arial"/>
            <w:color w:val="222222"/>
            <w:sz w:val="20"/>
            <w:szCs w:val="20"/>
          </w:rPr>
          <w:t>()</w:t>
        </w:r>
        <w:r>
          <w:rPr>
            <w:rFonts w:ascii="Arial" w:hAnsi="Arial" w:cs="Arial"/>
            <w:color w:val="222222"/>
            <w:sz w:val="20"/>
            <w:szCs w:val="20"/>
          </w:rPr>
          <w:br/>
          <w:t>    {</w:t>
        </w:r>
        <w:r>
          <w:rPr>
            <w:rFonts w:ascii="Arial" w:hAnsi="Arial" w:cs="Arial"/>
            <w:color w:val="222222"/>
            <w:sz w:val="20"/>
            <w:szCs w:val="20"/>
          </w:rPr>
          <w:br/>
          <w:t>       </w:t>
        </w:r>
        <w:r>
          <w:rPr>
            <w:rStyle w:val="apple-converted-space"/>
            <w:rFonts w:ascii="Arial" w:hAnsi="Arial" w:cs="Arial"/>
            <w:color w:val="222222"/>
            <w:sz w:val="20"/>
            <w:szCs w:val="20"/>
          </w:rPr>
          <w:t> </w:t>
        </w:r>
        <w:proofErr w:type="spellStart"/>
        <w:r>
          <w:rPr>
            <w:rFonts w:ascii="Arial" w:hAnsi="Arial" w:cs="Arial"/>
            <w:color w:val="222222"/>
            <w:sz w:val="20"/>
            <w:szCs w:val="20"/>
          </w:rPr>
          <w:t>Connection</w:t>
        </w:r>
        <w:proofErr w:type="spellEnd"/>
        <w:r>
          <w:rPr>
            <w:rStyle w:val="apple-converted-space"/>
            <w:rFonts w:ascii="Arial" w:hAnsi="Arial" w:cs="Arial"/>
            <w:color w:val="222222"/>
            <w:sz w:val="20"/>
            <w:szCs w:val="20"/>
          </w:rPr>
          <w:t> </w:t>
        </w:r>
        <w:proofErr w:type="spellStart"/>
        <w:r>
          <w:rPr>
            <w:rFonts w:ascii="Arial" w:hAnsi="Arial" w:cs="Arial"/>
            <w:color w:val="222222"/>
            <w:sz w:val="20"/>
            <w:szCs w:val="20"/>
          </w:rPr>
          <w:t>conexion</w:t>
        </w:r>
        <w:proofErr w:type="spellEnd"/>
        <w:r>
          <w:rPr>
            <w:rFonts w:ascii="Arial" w:hAnsi="Arial" w:cs="Arial"/>
            <w:color w:val="222222"/>
            <w:sz w:val="20"/>
            <w:szCs w:val="20"/>
          </w:rPr>
          <w:t>=</w:t>
        </w:r>
        <w:proofErr w:type="spellStart"/>
        <w:r>
          <w:rPr>
            <w:rFonts w:ascii="Arial" w:hAnsi="Arial" w:cs="Arial"/>
            <w:color w:val="222222"/>
            <w:sz w:val="20"/>
            <w:szCs w:val="20"/>
          </w:rPr>
          <w:t>null</w:t>
        </w:r>
        <w:proofErr w:type="spellEnd"/>
        <w:r>
          <w:rPr>
            <w:rFonts w:ascii="Arial" w:hAnsi="Arial" w:cs="Arial"/>
            <w:color w:val="222222"/>
            <w:sz w:val="20"/>
            <w:szCs w:val="20"/>
          </w:rPr>
          <w:t>;</w:t>
        </w:r>
        <w:r>
          <w:rPr>
            <w:rFonts w:ascii="Arial" w:hAnsi="Arial" w:cs="Arial"/>
            <w:color w:val="222222"/>
            <w:sz w:val="20"/>
            <w:szCs w:val="20"/>
          </w:rPr>
          <w:br/>
          <w:t>     </w:t>
        </w:r>
        <w:r>
          <w:rPr>
            <w:rStyle w:val="apple-converted-space"/>
            <w:rFonts w:ascii="Arial" w:hAnsi="Arial" w:cs="Arial"/>
            <w:color w:val="222222"/>
            <w:sz w:val="20"/>
            <w:szCs w:val="20"/>
          </w:rPr>
          <w:t> </w:t>
        </w:r>
        <w:r>
          <w:rPr>
            <w:rFonts w:ascii="Arial" w:hAnsi="Arial" w:cs="Arial"/>
            <w:color w:val="222222"/>
            <w:sz w:val="20"/>
            <w:szCs w:val="20"/>
          </w:rPr>
          <w:br/>
          <w:t>        try</w:t>
        </w:r>
        <w:r>
          <w:rPr>
            <w:rFonts w:ascii="Arial" w:hAnsi="Arial" w:cs="Arial"/>
            <w:color w:val="222222"/>
            <w:sz w:val="20"/>
            <w:szCs w:val="20"/>
          </w:rPr>
          <w:br/>
          <w:t>        {</w:t>
        </w:r>
        <w:r>
          <w:rPr>
            <w:rFonts w:ascii="Arial" w:hAnsi="Arial" w:cs="Arial"/>
            <w:color w:val="222222"/>
            <w:sz w:val="20"/>
            <w:szCs w:val="20"/>
          </w:rPr>
          <w:br/>
          <w:t xml:space="preserve">            </w:t>
        </w:r>
        <w:proofErr w:type="spellStart"/>
        <w:r>
          <w:rPr>
            <w:rFonts w:ascii="Arial" w:hAnsi="Arial" w:cs="Arial"/>
            <w:color w:val="222222"/>
            <w:sz w:val="20"/>
            <w:szCs w:val="20"/>
          </w:rPr>
          <w:t>Class.forName</w:t>
        </w:r>
        <w:proofErr w:type="spellEnd"/>
        <w:r>
          <w:rPr>
            <w:rFonts w:ascii="Arial" w:hAnsi="Arial" w:cs="Arial"/>
            <w:color w:val="222222"/>
            <w:sz w:val="20"/>
            <w:szCs w:val="20"/>
          </w:rPr>
          <w:t>("</w:t>
        </w:r>
        <w:proofErr w:type="spellStart"/>
        <w:r>
          <w:rPr>
            <w:rFonts w:ascii="Arial" w:hAnsi="Arial" w:cs="Arial"/>
            <w:color w:val="222222"/>
            <w:sz w:val="20"/>
            <w:szCs w:val="20"/>
          </w:rPr>
          <w:t>com.microsoft.sqlserver.jdbc.SQLServerDriver</w:t>
        </w:r>
        <w:proofErr w:type="spellEnd"/>
        <w:r>
          <w:rPr>
            <w:rFonts w:ascii="Arial" w:hAnsi="Arial" w:cs="Arial"/>
            <w:color w:val="222222"/>
            <w:sz w:val="20"/>
            <w:szCs w:val="20"/>
          </w:rPr>
          <w:t>");</w:t>
        </w:r>
        <w:r>
          <w:rPr>
            <w:rFonts w:ascii="Arial" w:hAnsi="Arial" w:cs="Arial"/>
            <w:color w:val="222222"/>
            <w:sz w:val="20"/>
            <w:szCs w:val="20"/>
          </w:rPr>
          <w:br/>
          <w:t xml:space="preserve">            </w:t>
        </w:r>
        <w:proofErr w:type="spellStart"/>
        <w:r>
          <w:rPr>
            <w:rFonts w:ascii="Arial" w:hAnsi="Arial" w:cs="Arial"/>
            <w:color w:val="222222"/>
            <w:sz w:val="20"/>
            <w:szCs w:val="20"/>
          </w:rPr>
          <w:t>String</w:t>
        </w:r>
        <w:proofErr w:type="spellEnd"/>
        <w:r>
          <w:rPr>
            <w:rFonts w:ascii="Arial" w:hAnsi="Arial" w:cs="Arial"/>
            <w:color w:val="222222"/>
            <w:sz w:val="20"/>
            <w:szCs w:val="20"/>
          </w:rPr>
          <w:t xml:space="preserve"> </w:t>
        </w:r>
        <w:proofErr w:type="spellStart"/>
        <w:r>
          <w:rPr>
            <w:rFonts w:ascii="Arial" w:hAnsi="Arial" w:cs="Arial"/>
            <w:color w:val="222222"/>
            <w:sz w:val="20"/>
            <w:szCs w:val="20"/>
          </w:rPr>
          <w:t>url</w:t>
        </w:r>
        <w:proofErr w:type="spellEnd"/>
        <w:r>
          <w:rPr>
            <w:rFonts w:ascii="Arial" w:hAnsi="Arial" w:cs="Arial"/>
            <w:color w:val="222222"/>
            <w:sz w:val="20"/>
            <w:szCs w:val="20"/>
          </w:rPr>
          <w:t xml:space="preserve"> = "jdbc:sqlserver://localhost;databaseName=DBVentas;user=sa;password=sa;";</w:t>
        </w:r>
        <w:r>
          <w:rPr>
            <w:rFonts w:ascii="Arial" w:hAnsi="Arial" w:cs="Arial"/>
            <w:color w:val="222222"/>
            <w:sz w:val="20"/>
            <w:szCs w:val="20"/>
          </w:rPr>
          <w:br/>
          <w:t xml:space="preserve">            </w:t>
        </w:r>
        <w:proofErr w:type="spellStart"/>
        <w:r>
          <w:rPr>
            <w:rFonts w:ascii="Arial" w:hAnsi="Arial" w:cs="Arial"/>
            <w:color w:val="222222"/>
            <w:sz w:val="20"/>
            <w:szCs w:val="20"/>
          </w:rPr>
          <w:t>conexion</w:t>
        </w:r>
        <w:proofErr w:type="spellEnd"/>
        <w:r>
          <w:rPr>
            <w:rFonts w:ascii="Arial" w:hAnsi="Arial" w:cs="Arial"/>
            <w:color w:val="222222"/>
            <w:sz w:val="20"/>
            <w:szCs w:val="20"/>
          </w:rPr>
          <w:t xml:space="preserve">= </w:t>
        </w:r>
        <w:proofErr w:type="spellStart"/>
        <w:r>
          <w:rPr>
            <w:rFonts w:ascii="Arial" w:hAnsi="Arial" w:cs="Arial"/>
            <w:color w:val="222222"/>
            <w:sz w:val="20"/>
            <w:szCs w:val="20"/>
          </w:rPr>
          <w:t>DriverManager.getConnection</w:t>
        </w:r>
        <w:proofErr w:type="spellEnd"/>
        <w:r>
          <w:rPr>
            <w:rFonts w:ascii="Arial" w:hAnsi="Arial" w:cs="Arial"/>
            <w:color w:val="222222"/>
            <w:sz w:val="20"/>
            <w:szCs w:val="20"/>
          </w:rPr>
          <w:t>(</w:t>
        </w:r>
        <w:proofErr w:type="spellStart"/>
        <w:r>
          <w:rPr>
            <w:rFonts w:ascii="Arial" w:hAnsi="Arial" w:cs="Arial"/>
            <w:color w:val="222222"/>
            <w:sz w:val="20"/>
            <w:szCs w:val="20"/>
          </w:rPr>
          <w:t>url</w:t>
        </w:r>
        <w:proofErr w:type="spellEnd"/>
        <w:r>
          <w:rPr>
            <w:rFonts w:ascii="Arial" w:hAnsi="Arial" w:cs="Arial"/>
            <w:color w:val="222222"/>
            <w:sz w:val="20"/>
            <w:szCs w:val="20"/>
          </w:rPr>
          <w:t>);</w:t>
        </w:r>
        <w:r>
          <w:rPr>
            <w:rFonts w:ascii="Arial" w:hAnsi="Arial" w:cs="Arial"/>
            <w:color w:val="222222"/>
            <w:sz w:val="20"/>
            <w:szCs w:val="20"/>
          </w:rPr>
          <w:br/>
          <w:t>        }</w:t>
        </w:r>
        <w:r>
          <w:rPr>
            <w:rFonts w:ascii="Arial" w:hAnsi="Arial" w:cs="Arial"/>
            <w:color w:val="222222"/>
            <w:sz w:val="20"/>
            <w:szCs w:val="20"/>
          </w:rPr>
          <w:br/>
          <w:t>        catch(</w:t>
        </w:r>
        <w:proofErr w:type="spellStart"/>
        <w:r>
          <w:rPr>
            <w:rFonts w:ascii="Arial" w:hAnsi="Arial" w:cs="Arial"/>
            <w:color w:val="222222"/>
            <w:sz w:val="20"/>
            <w:szCs w:val="20"/>
          </w:rPr>
          <w:t>ClassNotFoundException</w:t>
        </w:r>
        <w:proofErr w:type="spellEnd"/>
        <w:r>
          <w:rPr>
            <w:rFonts w:ascii="Arial" w:hAnsi="Arial" w:cs="Arial"/>
            <w:color w:val="222222"/>
            <w:sz w:val="20"/>
            <w:szCs w:val="20"/>
          </w:rPr>
          <w:t xml:space="preserve"> ex)</w:t>
        </w:r>
        <w:r>
          <w:rPr>
            <w:rFonts w:ascii="Arial" w:hAnsi="Arial" w:cs="Arial"/>
            <w:color w:val="222222"/>
            <w:sz w:val="20"/>
            <w:szCs w:val="20"/>
          </w:rPr>
          <w:br/>
          <w:t>        {</w:t>
        </w:r>
        <w:r>
          <w:rPr>
            <w:rFonts w:ascii="Arial" w:hAnsi="Arial" w:cs="Arial"/>
            <w:color w:val="222222"/>
            <w:sz w:val="20"/>
            <w:szCs w:val="20"/>
          </w:rPr>
          <w:br/>
          <w:t xml:space="preserve">            </w:t>
        </w:r>
        <w:proofErr w:type="spellStart"/>
        <w:r>
          <w:rPr>
            <w:rFonts w:ascii="Arial" w:hAnsi="Arial" w:cs="Arial"/>
            <w:color w:val="222222"/>
            <w:sz w:val="20"/>
            <w:szCs w:val="20"/>
          </w:rPr>
          <w:t>JOptionPane.showMessageDialog</w:t>
        </w:r>
        <w:proofErr w:type="spellEnd"/>
        <w:r>
          <w:rPr>
            <w:rFonts w:ascii="Arial" w:hAnsi="Arial" w:cs="Arial"/>
            <w:color w:val="222222"/>
            <w:sz w:val="20"/>
            <w:szCs w:val="20"/>
          </w:rPr>
          <w:t>(</w:t>
        </w:r>
        <w:proofErr w:type="spellStart"/>
        <w:r>
          <w:rPr>
            <w:rFonts w:ascii="Arial" w:hAnsi="Arial" w:cs="Arial"/>
            <w:color w:val="222222"/>
            <w:sz w:val="20"/>
            <w:szCs w:val="20"/>
          </w:rPr>
          <w:t>null</w:t>
        </w:r>
        <w:proofErr w:type="spellEnd"/>
        <w:r>
          <w:rPr>
            <w:rFonts w:ascii="Arial" w:hAnsi="Arial" w:cs="Arial"/>
            <w:color w:val="222222"/>
            <w:sz w:val="20"/>
            <w:szCs w:val="20"/>
          </w:rPr>
          <w:t>, ex, "Error1 en la Conexión con la BD "+</w:t>
        </w:r>
        <w:proofErr w:type="spellStart"/>
        <w:r>
          <w:rPr>
            <w:rFonts w:ascii="Arial" w:hAnsi="Arial" w:cs="Arial"/>
            <w:color w:val="222222"/>
            <w:sz w:val="20"/>
            <w:szCs w:val="20"/>
          </w:rPr>
          <w:t>ex.getMessage</w:t>
        </w:r>
        <w:proofErr w:type="spellEnd"/>
        <w:r>
          <w:rPr>
            <w:rFonts w:ascii="Arial" w:hAnsi="Arial" w:cs="Arial"/>
            <w:color w:val="222222"/>
            <w:sz w:val="20"/>
            <w:szCs w:val="20"/>
          </w:rPr>
          <w:t xml:space="preserve">(), </w:t>
        </w:r>
        <w:proofErr w:type="spellStart"/>
        <w:r>
          <w:rPr>
            <w:rFonts w:ascii="Arial" w:hAnsi="Arial" w:cs="Arial"/>
            <w:color w:val="222222"/>
            <w:sz w:val="20"/>
            <w:szCs w:val="20"/>
          </w:rPr>
          <w:t>JOptionPane.ERROR_MESSAGE</w:t>
        </w:r>
        <w:proofErr w:type="spellEnd"/>
        <w:r>
          <w:rPr>
            <w:rFonts w:ascii="Arial" w:hAnsi="Arial" w:cs="Arial"/>
            <w:color w:val="222222"/>
            <w:sz w:val="20"/>
            <w:szCs w:val="20"/>
          </w:rPr>
          <w:t>);</w:t>
        </w:r>
        <w:r>
          <w:rPr>
            <w:rFonts w:ascii="Arial" w:hAnsi="Arial" w:cs="Arial"/>
            <w:color w:val="222222"/>
            <w:sz w:val="20"/>
            <w:szCs w:val="20"/>
          </w:rPr>
          <w:br/>
          <w:t xml:space="preserve">            </w:t>
        </w:r>
        <w:proofErr w:type="spellStart"/>
        <w:r>
          <w:rPr>
            <w:rFonts w:ascii="Arial" w:hAnsi="Arial" w:cs="Arial"/>
            <w:color w:val="222222"/>
            <w:sz w:val="20"/>
            <w:szCs w:val="20"/>
          </w:rPr>
          <w:t>conexion</w:t>
        </w:r>
        <w:proofErr w:type="spellEnd"/>
        <w:r>
          <w:rPr>
            <w:rFonts w:ascii="Arial" w:hAnsi="Arial" w:cs="Arial"/>
            <w:color w:val="222222"/>
            <w:sz w:val="20"/>
            <w:szCs w:val="20"/>
          </w:rPr>
          <w:t>=</w:t>
        </w:r>
        <w:proofErr w:type="spellStart"/>
        <w:r>
          <w:rPr>
            <w:rFonts w:ascii="Arial" w:hAnsi="Arial" w:cs="Arial"/>
            <w:color w:val="222222"/>
            <w:sz w:val="20"/>
            <w:szCs w:val="20"/>
          </w:rPr>
          <w:t>null</w:t>
        </w:r>
        <w:proofErr w:type="spellEnd"/>
        <w:r>
          <w:rPr>
            <w:rFonts w:ascii="Arial" w:hAnsi="Arial" w:cs="Arial"/>
            <w:color w:val="222222"/>
            <w:sz w:val="20"/>
            <w:szCs w:val="20"/>
          </w:rPr>
          <w:t>;</w:t>
        </w:r>
        <w:r>
          <w:rPr>
            <w:rFonts w:ascii="Arial" w:hAnsi="Arial" w:cs="Arial"/>
            <w:color w:val="222222"/>
            <w:sz w:val="20"/>
            <w:szCs w:val="20"/>
          </w:rPr>
          <w:br/>
          <w:t>        }</w:t>
        </w:r>
        <w:r>
          <w:rPr>
            <w:rFonts w:ascii="Arial" w:hAnsi="Arial" w:cs="Arial"/>
            <w:color w:val="222222"/>
            <w:sz w:val="20"/>
            <w:szCs w:val="20"/>
          </w:rPr>
          <w:br/>
          <w:t>        catch(</w:t>
        </w:r>
        <w:proofErr w:type="spellStart"/>
        <w:r>
          <w:rPr>
            <w:rFonts w:ascii="Arial" w:hAnsi="Arial" w:cs="Arial"/>
            <w:color w:val="222222"/>
            <w:sz w:val="20"/>
            <w:szCs w:val="20"/>
          </w:rPr>
          <w:t>SQLException</w:t>
        </w:r>
        <w:proofErr w:type="spellEnd"/>
        <w:r>
          <w:rPr>
            <w:rFonts w:ascii="Arial" w:hAnsi="Arial" w:cs="Arial"/>
            <w:color w:val="222222"/>
            <w:sz w:val="20"/>
            <w:szCs w:val="20"/>
          </w:rPr>
          <w:t xml:space="preserve"> ex)</w:t>
        </w:r>
        <w:r>
          <w:rPr>
            <w:rFonts w:ascii="Arial" w:hAnsi="Arial" w:cs="Arial"/>
            <w:color w:val="222222"/>
            <w:sz w:val="20"/>
            <w:szCs w:val="20"/>
          </w:rPr>
          <w:br/>
          <w:t>        {</w:t>
        </w:r>
        <w:r>
          <w:rPr>
            <w:rFonts w:ascii="Arial" w:hAnsi="Arial" w:cs="Arial"/>
            <w:color w:val="222222"/>
            <w:sz w:val="20"/>
            <w:szCs w:val="20"/>
          </w:rPr>
          <w:br/>
          <w:t xml:space="preserve">            </w:t>
        </w:r>
        <w:proofErr w:type="spellStart"/>
        <w:r>
          <w:rPr>
            <w:rFonts w:ascii="Arial" w:hAnsi="Arial" w:cs="Arial"/>
            <w:color w:val="222222"/>
            <w:sz w:val="20"/>
            <w:szCs w:val="20"/>
          </w:rPr>
          <w:t>JOptionPane.showMessageDialog</w:t>
        </w:r>
        <w:proofErr w:type="spellEnd"/>
        <w:r>
          <w:rPr>
            <w:rFonts w:ascii="Arial" w:hAnsi="Arial" w:cs="Arial"/>
            <w:color w:val="222222"/>
            <w:sz w:val="20"/>
            <w:szCs w:val="20"/>
          </w:rPr>
          <w:t>(</w:t>
        </w:r>
        <w:proofErr w:type="spellStart"/>
        <w:r>
          <w:rPr>
            <w:rFonts w:ascii="Arial" w:hAnsi="Arial" w:cs="Arial"/>
            <w:color w:val="222222"/>
            <w:sz w:val="20"/>
            <w:szCs w:val="20"/>
          </w:rPr>
          <w:t>null</w:t>
        </w:r>
        <w:proofErr w:type="spellEnd"/>
        <w:r>
          <w:rPr>
            <w:rFonts w:ascii="Arial" w:hAnsi="Arial" w:cs="Arial"/>
            <w:color w:val="222222"/>
            <w:sz w:val="20"/>
            <w:szCs w:val="20"/>
          </w:rPr>
          <w:t>, ex, "Error2 en la Conexión con la BD "+</w:t>
        </w:r>
        <w:proofErr w:type="spellStart"/>
        <w:r>
          <w:rPr>
            <w:rFonts w:ascii="Arial" w:hAnsi="Arial" w:cs="Arial"/>
            <w:color w:val="222222"/>
            <w:sz w:val="20"/>
            <w:szCs w:val="20"/>
          </w:rPr>
          <w:t>ex.getMessage</w:t>
        </w:r>
        <w:proofErr w:type="spellEnd"/>
        <w:r>
          <w:rPr>
            <w:rFonts w:ascii="Arial" w:hAnsi="Arial" w:cs="Arial"/>
            <w:color w:val="222222"/>
            <w:sz w:val="20"/>
            <w:szCs w:val="20"/>
          </w:rPr>
          <w:t xml:space="preserve">(), </w:t>
        </w:r>
        <w:proofErr w:type="spellStart"/>
        <w:r>
          <w:rPr>
            <w:rFonts w:ascii="Arial" w:hAnsi="Arial" w:cs="Arial"/>
            <w:color w:val="222222"/>
            <w:sz w:val="20"/>
            <w:szCs w:val="20"/>
          </w:rPr>
          <w:t>JOptionPane.ERROR_MESSAGE</w:t>
        </w:r>
        <w:proofErr w:type="spellEnd"/>
        <w:r>
          <w:rPr>
            <w:rFonts w:ascii="Arial" w:hAnsi="Arial" w:cs="Arial"/>
            <w:color w:val="222222"/>
            <w:sz w:val="20"/>
            <w:szCs w:val="20"/>
          </w:rPr>
          <w:t>);</w:t>
        </w:r>
        <w:r>
          <w:rPr>
            <w:rFonts w:ascii="Arial" w:hAnsi="Arial" w:cs="Arial"/>
            <w:color w:val="222222"/>
            <w:sz w:val="20"/>
            <w:szCs w:val="20"/>
          </w:rPr>
          <w:br/>
          <w:t xml:space="preserve">            </w:t>
        </w:r>
        <w:proofErr w:type="spellStart"/>
        <w:r>
          <w:rPr>
            <w:rFonts w:ascii="Arial" w:hAnsi="Arial" w:cs="Arial"/>
            <w:color w:val="222222"/>
            <w:sz w:val="20"/>
            <w:szCs w:val="20"/>
          </w:rPr>
          <w:t>conexion</w:t>
        </w:r>
        <w:proofErr w:type="spellEnd"/>
        <w:r>
          <w:rPr>
            <w:rFonts w:ascii="Arial" w:hAnsi="Arial" w:cs="Arial"/>
            <w:color w:val="222222"/>
            <w:sz w:val="20"/>
            <w:szCs w:val="20"/>
          </w:rPr>
          <w:t>=</w:t>
        </w:r>
        <w:proofErr w:type="spellStart"/>
        <w:r>
          <w:rPr>
            <w:rFonts w:ascii="Arial" w:hAnsi="Arial" w:cs="Arial"/>
            <w:color w:val="222222"/>
            <w:sz w:val="20"/>
            <w:szCs w:val="20"/>
          </w:rPr>
          <w:t>null</w:t>
        </w:r>
        <w:proofErr w:type="spellEnd"/>
        <w:r>
          <w:rPr>
            <w:rFonts w:ascii="Arial" w:hAnsi="Arial" w:cs="Arial"/>
            <w:color w:val="222222"/>
            <w:sz w:val="20"/>
            <w:szCs w:val="20"/>
          </w:rPr>
          <w:t>;</w:t>
        </w:r>
        <w:r>
          <w:rPr>
            <w:rFonts w:ascii="Arial" w:hAnsi="Arial" w:cs="Arial"/>
            <w:color w:val="222222"/>
            <w:sz w:val="20"/>
            <w:szCs w:val="20"/>
          </w:rPr>
          <w:br/>
          <w:t>        }</w:t>
        </w:r>
        <w:r>
          <w:rPr>
            <w:rFonts w:ascii="Arial" w:hAnsi="Arial" w:cs="Arial"/>
            <w:color w:val="222222"/>
            <w:sz w:val="20"/>
            <w:szCs w:val="20"/>
          </w:rPr>
          <w:br/>
          <w:t>        catch(</w:t>
        </w:r>
        <w:proofErr w:type="spellStart"/>
        <w:r>
          <w:rPr>
            <w:rStyle w:val="ilad"/>
            <w:rFonts w:ascii="Arial" w:hAnsi="Arial" w:cs="Arial"/>
            <w:color w:val="222222"/>
            <w:sz w:val="20"/>
            <w:szCs w:val="20"/>
          </w:rPr>
          <w:t>Exception</w:t>
        </w:r>
        <w:proofErr w:type="spellEnd"/>
        <w:r>
          <w:rPr>
            <w:rStyle w:val="apple-converted-space"/>
            <w:rFonts w:ascii="Arial" w:hAnsi="Arial" w:cs="Arial"/>
            <w:color w:val="222222"/>
            <w:sz w:val="20"/>
            <w:szCs w:val="20"/>
          </w:rPr>
          <w:t> </w:t>
        </w:r>
        <w:r>
          <w:rPr>
            <w:rFonts w:ascii="Arial" w:hAnsi="Arial" w:cs="Arial"/>
            <w:color w:val="222222"/>
            <w:sz w:val="20"/>
            <w:szCs w:val="20"/>
          </w:rPr>
          <w:t>ex)</w:t>
        </w:r>
        <w:r>
          <w:rPr>
            <w:rFonts w:ascii="Arial" w:hAnsi="Arial" w:cs="Arial"/>
            <w:color w:val="222222"/>
            <w:sz w:val="20"/>
            <w:szCs w:val="20"/>
          </w:rPr>
          <w:br/>
          <w:t>        {</w:t>
        </w:r>
        <w:r>
          <w:rPr>
            <w:rFonts w:ascii="Arial" w:hAnsi="Arial" w:cs="Arial"/>
            <w:color w:val="222222"/>
            <w:sz w:val="20"/>
            <w:szCs w:val="20"/>
          </w:rPr>
          <w:br/>
          <w:t xml:space="preserve">            </w:t>
        </w:r>
        <w:proofErr w:type="spellStart"/>
        <w:r>
          <w:rPr>
            <w:rFonts w:ascii="Arial" w:hAnsi="Arial" w:cs="Arial"/>
            <w:color w:val="222222"/>
            <w:sz w:val="20"/>
            <w:szCs w:val="20"/>
          </w:rPr>
          <w:t>JOptionPane.showMessageDialog</w:t>
        </w:r>
        <w:proofErr w:type="spellEnd"/>
        <w:r>
          <w:rPr>
            <w:rFonts w:ascii="Arial" w:hAnsi="Arial" w:cs="Arial"/>
            <w:color w:val="222222"/>
            <w:sz w:val="20"/>
            <w:szCs w:val="20"/>
          </w:rPr>
          <w:t>(</w:t>
        </w:r>
        <w:proofErr w:type="spellStart"/>
        <w:r>
          <w:rPr>
            <w:rFonts w:ascii="Arial" w:hAnsi="Arial" w:cs="Arial"/>
            <w:color w:val="222222"/>
            <w:sz w:val="20"/>
            <w:szCs w:val="20"/>
          </w:rPr>
          <w:t>null</w:t>
        </w:r>
        <w:proofErr w:type="spellEnd"/>
        <w:r>
          <w:rPr>
            <w:rFonts w:ascii="Arial" w:hAnsi="Arial" w:cs="Arial"/>
            <w:color w:val="222222"/>
            <w:sz w:val="20"/>
            <w:szCs w:val="20"/>
          </w:rPr>
          <w:t>, ex, "Error3 en la Conexión con la BD "+</w:t>
        </w:r>
        <w:proofErr w:type="spellStart"/>
        <w:r>
          <w:rPr>
            <w:rFonts w:ascii="Arial" w:hAnsi="Arial" w:cs="Arial"/>
            <w:color w:val="222222"/>
            <w:sz w:val="20"/>
            <w:szCs w:val="20"/>
          </w:rPr>
          <w:t>ex.getMessage</w:t>
        </w:r>
        <w:proofErr w:type="spellEnd"/>
        <w:r>
          <w:rPr>
            <w:rFonts w:ascii="Arial" w:hAnsi="Arial" w:cs="Arial"/>
            <w:color w:val="222222"/>
            <w:sz w:val="20"/>
            <w:szCs w:val="20"/>
          </w:rPr>
          <w:t xml:space="preserve">(), </w:t>
        </w:r>
        <w:proofErr w:type="spellStart"/>
        <w:r>
          <w:rPr>
            <w:rFonts w:ascii="Arial" w:hAnsi="Arial" w:cs="Arial"/>
            <w:color w:val="222222"/>
            <w:sz w:val="20"/>
            <w:szCs w:val="20"/>
          </w:rPr>
          <w:t>JOptionPane.ERROR_MESSAGE</w:t>
        </w:r>
        <w:proofErr w:type="spellEnd"/>
        <w:r>
          <w:rPr>
            <w:rFonts w:ascii="Arial" w:hAnsi="Arial" w:cs="Arial"/>
            <w:color w:val="222222"/>
            <w:sz w:val="20"/>
            <w:szCs w:val="20"/>
          </w:rPr>
          <w:t>);</w:t>
        </w:r>
        <w:r>
          <w:rPr>
            <w:rFonts w:ascii="Arial" w:hAnsi="Arial" w:cs="Arial"/>
            <w:color w:val="222222"/>
            <w:sz w:val="20"/>
            <w:szCs w:val="20"/>
          </w:rPr>
          <w:br/>
          <w:t xml:space="preserve">            </w:t>
        </w:r>
        <w:proofErr w:type="spellStart"/>
        <w:r>
          <w:rPr>
            <w:rFonts w:ascii="Arial" w:hAnsi="Arial" w:cs="Arial"/>
            <w:color w:val="222222"/>
            <w:sz w:val="20"/>
            <w:szCs w:val="20"/>
          </w:rPr>
          <w:t>conexion</w:t>
        </w:r>
        <w:proofErr w:type="spellEnd"/>
        <w:r>
          <w:rPr>
            <w:rFonts w:ascii="Arial" w:hAnsi="Arial" w:cs="Arial"/>
            <w:color w:val="222222"/>
            <w:sz w:val="20"/>
            <w:szCs w:val="20"/>
          </w:rPr>
          <w:t>=</w:t>
        </w:r>
        <w:proofErr w:type="spellStart"/>
        <w:r>
          <w:rPr>
            <w:rFonts w:ascii="Arial" w:hAnsi="Arial" w:cs="Arial"/>
            <w:color w:val="222222"/>
            <w:sz w:val="20"/>
            <w:szCs w:val="20"/>
          </w:rPr>
          <w:t>null</w:t>
        </w:r>
        <w:proofErr w:type="spellEnd"/>
        <w:r>
          <w:rPr>
            <w:rFonts w:ascii="Arial" w:hAnsi="Arial" w:cs="Arial"/>
            <w:color w:val="222222"/>
            <w:sz w:val="20"/>
            <w:szCs w:val="20"/>
          </w:rPr>
          <w:t>;</w:t>
        </w:r>
        <w:r>
          <w:rPr>
            <w:rFonts w:ascii="Arial" w:hAnsi="Arial" w:cs="Arial"/>
            <w:color w:val="222222"/>
            <w:sz w:val="20"/>
            <w:szCs w:val="20"/>
          </w:rPr>
          <w:br/>
          <w:t>        }</w:t>
        </w:r>
        <w:r>
          <w:rPr>
            <w:rFonts w:ascii="Arial" w:hAnsi="Arial" w:cs="Arial"/>
            <w:color w:val="222222"/>
            <w:sz w:val="20"/>
            <w:szCs w:val="20"/>
          </w:rPr>
          <w:br/>
          <w:t xml:space="preserve">        </w:t>
        </w:r>
        <w:proofErr w:type="spellStart"/>
        <w:r>
          <w:rPr>
            <w:rFonts w:ascii="Arial" w:hAnsi="Arial" w:cs="Arial"/>
            <w:color w:val="222222"/>
            <w:sz w:val="20"/>
            <w:szCs w:val="20"/>
          </w:rPr>
          <w:t>finally</w:t>
        </w:r>
        <w:proofErr w:type="spellEnd"/>
        <w:r>
          <w:rPr>
            <w:rFonts w:ascii="Arial" w:hAnsi="Arial" w:cs="Arial"/>
            <w:color w:val="222222"/>
            <w:sz w:val="20"/>
            <w:szCs w:val="20"/>
          </w:rPr>
          <w:br/>
          <w:t>        {</w:t>
        </w:r>
        <w:r>
          <w:rPr>
            <w:rFonts w:ascii="Arial" w:hAnsi="Arial" w:cs="Arial"/>
            <w:color w:val="222222"/>
            <w:sz w:val="20"/>
            <w:szCs w:val="20"/>
          </w:rPr>
          <w:br/>
          <w:t xml:space="preserve">            </w:t>
        </w:r>
        <w:proofErr w:type="spellStart"/>
        <w:r>
          <w:rPr>
            <w:rFonts w:ascii="Arial" w:hAnsi="Arial" w:cs="Arial"/>
            <w:color w:val="222222"/>
            <w:sz w:val="20"/>
            <w:szCs w:val="20"/>
          </w:rPr>
          <w:t>return</w:t>
        </w:r>
        <w:proofErr w:type="spellEnd"/>
        <w:r>
          <w:rPr>
            <w:rFonts w:ascii="Arial" w:hAnsi="Arial" w:cs="Arial"/>
            <w:color w:val="222222"/>
            <w:sz w:val="20"/>
            <w:szCs w:val="20"/>
          </w:rPr>
          <w:t xml:space="preserve"> </w:t>
        </w:r>
        <w:proofErr w:type="spellStart"/>
        <w:r>
          <w:rPr>
            <w:rFonts w:ascii="Arial" w:hAnsi="Arial" w:cs="Arial"/>
            <w:color w:val="222222"/>
            <w:sz w:val="20"/>
            <w:szCs w:val="20"/>
          </w:rPr>
          <w:t>conexion</w:t>
        </w:r>
        <w:proofErr w:type="spellEnd"/>
        <w:r>
          <w:rPr>
            <w:rFonts w:ascii="Arial" w:hAnsi="Arial" w:cs="Arial"/>
            <w:color w:val="222222"/>
            <w:sz w:val="20"/>
            <w:szCs w:val="20"/>
          </w:rPr>
          <w:t>;</w:t>
        </w:r>
        <w:r>
          <w:rPr>
            <w:rFonts w:ascii="Arial" w:hAnsi="Arial" w:cs="Arial"/>
            <w:color w:val="222222"/>
            <w:sz w:val="20"/>
            <w:szCs w:val="20"/>
          </w:rPr>
          <w:br/>
          <w:t>        }</w:t>
        </w:r>
        <w:r>
          <w:rPr>
            <w:rFonts w:ascii="Arial" w:hAnsi="Arial" w:cs="Arial"/>
            <w:color w:val="222222"/>
            <w:sz w:val="20"/>
            <w:szCs w:val="20"/>
          </w:rPr>
          <w:br/>
          <w:t>    }</w:t>
        </w:r>
        <w:r>
          <w:rPr>
            <w:rFonts w:ascii="Arial" w:hAnsi="Arial" w:cs="Arial"/>
            <w:color w:val="222222"/>
            <w:sz w:val="20"/>
            <w:szCs w:val="20"/>
          </w:rPr>
          <w:br/>
          <w:t>}</w:t>
        </w:r>
      </w:ins>
    </w:p>
    <w:p w:rsidR="00926358" w:rsidRDefault="00926358" w:rsidP="00926358">
      <w:pPr>
        <w:shd w:val="clear" w:color="auto" w:fill="FFFFFF"/>
        <w:rPr>
          <w:ins w:id="42" w:author="Unknown"/>
          <w:rFonts w:ascii="Arial" w:hAnsi="Arial" w:cs="Arial"/>
          <w:color w:val="222222"/>
          <w:sz w:val="20"/>
          <w:szCs w:val="20"/>
        </w:rPr>
      </w:pPr>
    </w:p>
    <w:p w:rsidR="00926358" w:rsidRDefault="00926358" w:rsidP="00926358">
      <w:pPr>
        <w:shd w:val="clear" w:color="auto" w:fill="FFFFFF"/>
        <w:jc w:val="both"/>
        <w:rPr>
          <w:ins w:id="43" w:author="Unknown"/>
          <w:rFonts w:ascii="Arial" w:hAnsi="Arial" w:cs="Arial"/>
          <w:color w:val="222222"/>
          <w:sz w:val="20"/>
          <w:szCs w:val="20"/>
        </w:rPr>
      </w:pPr>
      <w:ins w:id="44" w:author="Unknown">
        <w:r>
          <w:rPr>
            <w:rFonts w:ascii="Arial" w:hAnsi="Arial" w:cs="Arial"/>
            <w:color w:val="222222"/>
            <w:sz w:val="20"/>
            <w:szCs w:val="20"/>
          </w:rPr>
          <w:lastRenderedPageBreak/>
          <w:t>Esta clase es la que realizará la conexión con la</w:t>
        </w:r>
        <w:r>
          <w:rPr>
            <w:rStyle w:val="apple-converted-space"/>
            <w:rFonts w:ascii="Arial" w:hAnsi="Arial" w:cs="Arial"/>
            <w:color w:val="222222"/>
            <w:sz w:val="20"/>
            <w:szCs w:val="20"/>
          </w:rPr>
          <w:t> </w:t>
        </w:r>
        <w:r>
          <w:rPr>
            <w:rFonts w:ascii="Arial" w:hAnsi="Arial" w:cs="Arial"/>
            <w:color w:val="222222"/>
            <w:sz w:val="20"/>
            <w:szCs w:val="20"/>
          </w:rPr>
          <w:t>base de datos, como se puede ver tenemos un método que retorna un tipo</w:t>
        </w:r>
        <w:r>
          <w:rPr>
            <w:rStyle w:val="apple-converted-space"/>
            <w:rFonts w:ascii="Arial" w:hAnsi="Arial" w:cs="Arial"/>
            <w:color w:val="222222"/>
            <w:sz w:val="20"/>
            <w:szCs w:val="20"/>
          </w:rPr>
          <w:t> </w:t>
        </w:r>
        <w:proofErr w:type="spellStart"/>
        <w:r>
          <w:rPr>
            <w:rFonts w:ascii="Arial" w:hAnsi="Arial" w:cs="Arial"/>
            <w:color w:val="222222"/>
            <w:sz w:val="20"/>
            <w:szCs w:val="20"/>
          </w:rPr>
          <w:t>Connection</w:t>
        </w:r>
        <w:proofErr w:type="spellEnd"/>
        <w:r>
          <w:rPr>
            <w:rStyle w:val="apple-converted-space"/>
            <w:rFonts w:ascii="Arial" w:hAnsi="Arial" w:cs="Arial"/>
            <w:color w:val="222222"/>
            <w:sz w:val="20"/>
            <w:szCs w:val="20"/>
          </w:rPr>
          <w:t> </w:t>
        </w:r>
        <w:r>
          <w:rPr>
            <w:rFonts w:ascii="Arial" w:hAnsi="Arial" w:cs="Arial"/>
            <w:color w:val="222222"/>
            <w:sz w:val="20"/>
            <w:szCs w:val="20"/>
          </w:rPr>
          <w:t>el cual se recuperará desde cualquier clase que desee acceder a este método. De esta forma tenemos nuestra clase conexión accesible desde cualquier capa que podamos crear sin la necesidad de programarlo más de una vez.</w:t>
        </w:r>
      </w:ins>
    </w:p>
    <w:p w:rsidR="00926358" w:rsidRDefault="00926358" w:rsidP="00926358">
      <w:pPr>
        <w:shd w:val="clear" w:color="auto" w:fill="FFFFFF"/>
        <w:jc w:val="both"/>
        <w:rPr>
          <w:ins w:id="45" w:author="Unknown"/>
          <w:rFonts w:ascii="Arial" w:hAnsi="Arial" w:cs="Arial"/>
          <w:color w:val="222222"/>
          <w:sz w:val="20"/>
          <w:szCs w:val="20"/>
        </w:rPr>
      </w:pPr>
    </w:p>
    <w:p w:rsidR="00926358" w:rsidRDefault="00926358" w:rsidP="00926358">
      <w:pPr>
        <w:shd w:val="clear" w:color="auto" w:fill="FFFFFF"/>
        <w:jc w:val="both"/>
        <w:rPr>
          <w:ins w:id="46" w:author="Unknown"/>
          <w:rFonts w:ascii="Arial" w:hAnsi="Arial" w:cs="Arial"/>
          <w:color w:val="222222"/>
          <w:sz w:val="20"/>
          <w:szCs w:val="20"/>
        </w:rPr>
      </w:pPr>
      <w:ins w:id="47" w:author="Unknown">
        <w:r>
          <w:rPr>
            <w:rFonts w:ascii="Arial" w:hAnsi="Arial" w:cs="Arial"/>
            <w:b/>
            <w:bCs/>
            <w:color w:val="222222"/>
            <w:sz w:val="36"/>
            <w:szCs w:val="36"/>
          </w:rPr>
          <w:t>Código de la clase "</w:t>
        </w:r>
        <w:proofErr w:type="spellStart"/>
        <w:r>
          <w:rPr>
            <w:rFonts w:ascii="Arial" w:hAnsi="Arial" w:cs="Arial"/>
            <w:b/>
            <w:bCs/>
            <w:color w:val="222222"/>
            <w:sz w:val="36"/>
            <w:szCs w:val="36"/>
          </w:rPr>
          <w:t>Main</w:t>
        </w:r>
        <w:proofErr w:type="spellEnd"/>
        <w:r>
          <w:rPr>
            <w:rFonts w:ascii="Arial" w:hAnsi="Arial" w:cs="Arial"/>
            <w:b/>
            <w:bCs/>
            <w:color w:val="222222"/>
            <w:sz w:val="36"/>
            <w:szCs w:val="36"/>
          </w:rPr>
          <w:t>"</w:t>
        </w:r>
      </w:ins>
    </w:p>
    <w:p w:rsidR="00926358" w:rsidRDefault="00926358" w:rsidP="00926358">
      <w:pPr>
        <w:shd w:val="clear" w:color="auto" w:fill="FFFFFF"/>
        <w:jc w:val="both"/>
        <w:rPr>
          <w:ins w:id="48" w:author="Unknown"/>
          <w:rFonts w:ascii="Arial" w:hAnsi="Arial" w:cs="Arial"/>
          <w:color w:val="222222"/>
          <w:sz w:val="20"/>
          <w:szCs w:val="20"/>
        </w:rPr>
      </w:pPr>
    </w:p>
    <w:p w:rsidR="00926358" w:rsidRDefault="00926358" w:rsidP="00926358">
      <w:pPr>
        <w:shd w:val="clear" w:color="auto" w:fill="D3DEE0"/>
        <w:rPr>
          <w:ins w:id="49" w:author="Unknown"/>
          <w:rFonts w:ascii="Arial" w:hAnsi="Arial" w:cs="Arial"/>
          <w:color w:val="222222"/>
          <w:sz w:val="20"/>
          <w:szCs w:val="20"/>
        </w:rPr>
      </w:pPr>
      <w:proofErr w:type="spellStart"/>
      <w:proofErr w:type="gramStart"/>
      <w:ins w:id="50" w:author="Unknown">
        <w:r>
          <w:rPr>
            <w:rFonts w:ascii="Arial" w:hAnsi="Arial" w:cs="Arial"/>
            <w:color w:val="222222"/>
            <w:sz w:val="20"/>
            <w:szCs w:val="20"/>
          </w:rPr>
          <w:t>package</w:t>
        </w:r>
        <w:proofErr w:type="spellEnd"/>
        <w:proofErr w:type="gramEnd"/>
        <w:r>
          <w:rPr>
            <w:rStyle w:val="apple-converted-space"/>
            <w:rFonts w:ascii="Arial" w:hAnsi="Arial" w:cs="Arial"/>
            <w:color w:val="222222"/>
            <w:sz w:val="20"/>
            <w:szCs w:val="20"/>
          </w:rPr>
          <w:t> </w:t>
        </w:r>
        <w:proofErr w:type="spellStart"/>
        <w:r>
          <w:rPr>
            <w:rFonts w:ascii="Arial" w:hAnsi="Arial" w:cs="Arial"/>
            <w:color w:val="222222"/>
            <w:sz w:val="20"/>
            <w:szCs w:val="20"/>
          </w:rPr>
          <w:t>ConexionDB</w:t>
        </w:r>
        <w:proofErr w:type="spellEnd"/>
        <w:r>
          <w:rPr>
            <w:rFonts w:ascii="Arial" w:hAnsi="Arial" w:cs="Arial"/>
            <w:color w:val="222222"/>
            <w:sz w:val="20"/>
            <w:szCs w:val="20"/>
          </w:rPr>
          <w:t>;</w:t>
        </w:r>
        <w:r>
          <w:rPr>
            <w:rFonts w:ascii="Arial" w:hAnsi="Arial" w:cs="Arial"/>
            <w:color w:val="222222"/>
            <w:sz w:val="20"/>
            <w:szCs w:val="20"/>
          </w:rPr>
          <w:br/>
        </w:r>
        <w:r>
          <w:rPr>
            <w:rFonts w:ascii="Arial" w:hAnsi="Arial" w:cs="Arial"/>
            <w:color w:val="222222"/>
            <w:sz w:val="20"/>
            <w:szCs w:val="20"/>
          </w:rPr>
          <w:br/>
        </w:r>
        <w:proofErr w:type="spellStart"/>
        <w:r>
          <w:rPr>
            <w:rFonts w:ascii="Arial" w:hAnsi="Arial" w:cs="Arial"/>
            <w:color w:val="222222"/>
            <w:sz w:val="20"/>
            <w:szCs w:val="20"/>
          </w:rPr>
          <w:t>import</w:t>
        </w:r>
        <w:proofErr w:type="spellEnd"/>
        <w:r>
          <w:rPr>
            <w:rStyle w:val="apple-converted-space"/>
            <w:rFonts w:ascii="Arial" w:hAnsi="Arial" w:cs="Arial"/>
            <w:color w:val="222222"/>
            <w:sz w:val="20"/>
            <w:szCs w:val="20"/>
          </w:rPr>
          <w:t> </w:t>
        </w:r>
        <w:proofErr w:type="spellStart"/>
        <w:r>
          <w:rPr>
            <w:rFonts w:ascii="Arial" w:hAnsi="Arial" w:cs="Arial"/>
            <w:color w:val="222222"/>
            <w:sz w:val="20"/>
            <w:szCs w:val="20"/>
          </w:rPr>
          <w:t>java.sql.Connection</w:t>
        </w:r>
        <w:proofErr w:type="spellEnd"/>
        <w:r>
          <w:rPr>
            <w:rFonts w:ascii="Arial" w:hAnsi="Arial" w:cs="Arial"/>
            <w:color w:val="222222"/>
            <w:sz w:val="20"/>
            <w:szCs w:val="20"/>
          </w:rPr>
          <w:t>;</w:t>
        </w:r>
        <w:r>
          <w:rPr>
            <w:rFonts w:ascii="Arial" w:hAnsi="Arial" w:cs="Arial"/>
            <w:color w:val="222222"/>
            <w:sz w:val="20"/>
            <w:szCs w:val="20"/>
          </w:rPr>
          <w:br/>
        </w:r>
        <w:proofErr w:type="spellStart"/>
        <w:r>
          <w:rPr>
            <w:rFonts w:ascii="Arial" w:hAnsi="Arial" w:cs="Arial"/>
            <w:color w:val="222222"/>
            <w:sz w:val="20"/>
            <w:szCs w:val="20"/>
          </w:rPr>
          <w:t>import</w:t>
        </w:r>
        <w:proofErr w:type="spellEnd"/>
        <w:r>
          <w:rPr>
            <w:rFonts w:ascii="Arial" w:hAnsi="Arial" w:cs="Arial"/>
            <w:color w:val="222222"/>
            <w:sz w:val="20"/>
            <w:szCs w:val="20"/>
          </w:rPr>
          <w:t xml:space="preserve"> </w:t>
        </w:r>
        <w:proofErr w:type="spellStart"/>
        <w:r>
          <w:rPr>
            <w:rFonts w:ascii="Arial" w:hAnsi="Arial" w:cs="Arial"/>
            <w:color w:val="222222"/>
            <w:sz w:val="20"/>
            <w:szCs w:val="20"/>
          </w:rPr>
          <w:t>javax.swing.JOptionPane</w:t>
        </w:r>
        <w:proofErr w:type="spellEnd"/>
        <w:r>
          <w:rPr>
            <w:rFonts w:ascii="Arial" w:hAnsi="Arial" w:cs="Arial"/>
            <w:color w:val="222222"/>
            <w:sz w:val="20"/>
            <w:szCs w:val="20"/>
          </w:rPr>
          <w:t>;</w:t>
        </w:r>
        <w:r>
          <w:rPr>
            <w:rFonts w:ascii="Arial" w:hAnsi="Arial" w:cs="Arial"/>
            <w:color w:val="222222"/>
            <w:sz w:val="20"/>
            <w:szCs w:val="20"/>
          </w:rPr>
          <w:br/>
        </w:r>
        <w:r>
          <w:rPr>
            <w:rFonts w:ascii="Arial" w:hAnsi="Arial" w:cs="Arial"/>
            <w:color w:val="222222"/>
            <w:sz w:val="20"/>
            <w:szCs w:val="20"/>
          </w:rPr>
          <w:br/>
          <w:t>/**</w:t>
        </w:r>
        <w:r>
          <w:rPr>
            <w:rFonts w:ascii="Arial" w:hAnsi="Arial" w:cs="Arial"/>
            <w:color w:val="222222"/>
            <w:sz w:val="20"/>
            <w:szCs w:val="20"/>
          </w:rPr>
          <w:br/>
          <w:t> *</w:t>
        </w:r>
        <w:r>
          <w:rPr>
            <w:rFonts w:ascii="Arial" w:hAnsi="Arial" w:cs="Arial"/>
            <w:color w:val="222222"/>
            <w:sz w:val="20"/>
            <w:szCs w:val="20"/>
          </w:rPr>
          <w:br/>
          <w:t> * @</w:t>
        </w:r>
        <w:proofErr w:type="spellStart"/>
        <w:r>
          <w:rPr>
            <w:rFonts w:ascii="Arial" w:hAnsi="Arial" w:cs="Arial"/>
            <w:color w:val="222222"/>
            <w:sz w:val="20"/>
            <w:szCs w:val="20"/>
          </w:rPr>
          <w:t>author</w:t>
        </w:r>
        <w:proofErr w:type="spellEnd"/>
        <w:r>
          <w:rPr>
            <w:rFonts w:ascii="Arial" w:hAnsi="Arial" w:cs="Arial"/>
            <w:color w:val="222222"/>
            <w:sz w:val="20"/>
            <w:szCs w:val="20"/>
          </w:rPr>
          <w:t xml:space="preserve"> Kevin </w:t>
        </w:r>
        <w:proofErr w:type="spellStart"/>
        <w:r>
          <w:rPr>
            <w:rFonts w:ascii="Arial" w:hAnsi="Arial" w:cs="Arial"/>
            <w:color w:val="222222"/>
            <w:sz w:val="20"/>
            <w:szCs w:val="20"/>
          </w:rPr>
          <w:t>Arnold</w:t>
        </w:r>
        <w:proofErr w:type="spellEnd"/>
        <w:r>
          <w:rPr>
            <w:rFonts w:ascii="Arial" w:hAnsi="Arial" w:cs="Arial"/>
            <w:color w:val="222222"/>
            <w:sz w:val="20"/>
            <w:szCs w:val="20"/>
          </w:rPr>
          <w:br/>
          <w:t> */</w:t>
        </w:r>
        <w:r>
          <w:rPr>
            <w:rFonts w:ascii="Arial" w:hAnsi="Arial" w:cs="Arial"/>
            <w:color w:val="222222"/>
            <w:sz w:val="20"/>
            <w:szCs w:val="20"/>
          </w:rPr>
          <w:br/>
        </w:r>
        <w:proofErr w:type="spellStart"/>
        <w:r>
          <w:rPr>
            <w:rFonts w:ascii="Arial" w:hAnsi="Arial" w:cs="Arial"/>
            <w:color w:val="222222"/>
            <w:sz w:val="20"/>
            <w:szCs w:val="20"/>
          </w:rPr>
          <w:t>public</w:t>
        </w:r>
        <w:proofErr w:type="spellEnd"/>
        <w:r>
          <w:rPr>
            <w:rFonts w:ascii="Arial" w:hAnsi="Arial" w:cs="Arial"/>
            <w:color w:val="222222"/>
            <w:sz w:val="20"/>
            <w:szCs w:val="20"/>
          </w:rPr>
          <w:t xml:space="preserve"> </w:t>
        </w:r>
        <w:proofErr w:type="spellStart"/>
        <w:r>
          <w:rPr>
            <w:rFonts w:ascii="Arial" w:hAnsi="Arial" w:cs="Arial"/>
            <w:color w:val="222222"/>
            <w:sz w:val="20"/>
            <w:szCs w:val="20"/>
          </w:rPr>
          <w:t>class</w:t>
        </w:r>
        <w:proofErr w:type="spellEnd"/>
        <w:r>
          <w:rPr>
            <w:rFonts w:ascii="Arial" w:hAnsi="Arial" w:cs="Arial"/>
            <w:color w:val="222222"/>
            <w:sz w:val="20"/>
            <w:szCs w:val="20"/>
          </w:rPr>
          <w:t xml:space="preserve"> </w:t>
        </w:r>
        <w:proofErr w:type="spellStart"/>
        <w:r>
          <w:rPr>
            <w:rFonts w:ascii="Arial" w:hAnsi="Arial" w:cs="Arial"/>
            <w:color w:val="222222"/>
            <w:sz w:val="20"/>
            <w:szCs w:val="20"/>
          </w:rPr>
          <w:t>Main</w:t>
        </w:r>
        <w:proofErr w:type="spellEnd"/>
        <w:r>
          <w:rPr>
            <w:rFonts w:ascii="Arial" w:hAnsi="Arial" w:cs="Arial"/>
            <w:color w:val="222222"/>
            <w:sz w:val="20"/>
            <w:szCs w:val="20"/>
          </w:rPr>
          <w:t xml:space="preserve"> {</w:t>
        </w:r>
        <w:r>
          <w:rPr>
            <w:rFonts w:ascii="Arial" w:hAnsi="Arial" w:cs="Arial"/>
            <w:color w:val="222222"/>
            <w:sz w:val="20"/>
            <w:szCs w:val="20"/>
          </w:rPr>
          <w:br/>
          <w:t xml:space="preserve">    </w:t>
        </w:r>
        <w:proofErr w:type="spellStart"/>
        <w:r>
          <w:rPr>
            <w:rFonts w:ascii="Arial" w:hAnsi="Arial" w:cs="Arial"/>
            <w:color w:val="222222"/>
            <w:sz w:val="20"/>
            <w:szCs w:val="20"/>
          </w:rPr>
          <w:t>public</w:t>
        </w:r>
        <w:proofErr w:type="spellEnd"/>
        <w:r>
          <w:rPr>
            <w:rFonts w:ascii="Arial" w:hAnsi="Arial" w:cs="Arial"/>
            <w:color w:val="222222"/>
            <w:sz w:val="20"/>
            <w:szCs w:val="20"/>
          </w:rPr>
          <w:t xml:space="preserve"> </w:t>
        </w:r>
        <w:proofErr w:type="spellStart"/>
        <w:r>
          <w:rPr>
            <w:rFonts w:ascii="Arial" w:hAnsi="Arial" w:cs="Arial"/>
            <w:color w:val="222222"/>
            <w:sz w:val="20"/>
            <w:szCs w:val="20"/>
          </w:rPr>
          <w:t>static</w:t>
        </w:r>
        <w:proofErr w:type="spellEnd"/>
        <w:r>
          <w:rPr>
            <w:rFonts w:ascii="Arial" w:hAnsi="Arial" w:cs="Arial"/>
            <w:color w:val="222222"/>
            <w:sz w:val="20"/>
            <w:szCs w:val="20"/>
          </w:rPr>
          <w:t xml:space="preserve"> </w:t>
        </w:r>
        <w:proofErr w:type="spellStart"/>
        <w:r>
          <w:rPr>
            <w:rFonts w:ascii="Arial" w:hAnsi="Arial" w:cs="Arial"/>
            <w:color w:val="222222"/>
            <w:sz w:val="20"/>
            <w:szCs w:val="20"/>
          </w:rPr>
          <w:t>void</w:t>
        </w:r>
        <w:proofErr w:type="spellEnd"/>
        <w:r>
          <w:rPr>
            <w:rFonts w:ascii="Arial" w:hAnsi="Arial" w:cs="Arial"/>
            <w:color w:val="222222"/>
            <w:sz w:val="20"/>
            <w:szCs w:val="20"/>
          </w:rPr>
          <w:t xml:space="preserve"> </w:t>
        </w:r>
        <w:proofErr w:type="spellStart"/>
        <w:r>
          <w:rPr>
            <w:rFonts w:ascii="Arial" w:hAnsi="Arial" w:cs="Arial"/>
            <w:color w:val="222222"/>
            <w:sz w:val="20"/>
            <w:szCs w:val="20"/>
          </w:rPr>
          <w:t>main</w:t>
        </w:r>
        <w:proofErr w:type="spellEnd"/>
        <w:r>
          <w:rPr>
            <w:rFonts w:ascii="Arial" w:hAnsi="Arial" w:cs="Arial"/>
            <w:color w:val="222222"/>
            <w:sz w:val="20"/>
            <w:szCs w:val="20"/>
          </w:rPr>
          <w:t>(</w:t>
        </w:r>
        <w:proofErr w:type="spellStart"/>
        <w:r>
          <w:rPr>
            <w:rFonts w:ascii="Arial" w:hAnsi="Arial" w:cs="Arial"/>
            <w:color w:val="222222"/>
            <w:sz w:val="20"/>
            <w:szCs w:val="20"/>
          </w:rPr>
          <w:t>String</w:t>
        </w:r>
        <w:proofErr w:type="spellEnd"/>
        <w:r>
          <w:rPr>
            <w:rFonts w:ascii="Arial" w:hAnsi="Arial" w:cs="Arial"/>
            <w:color w:val="222222"/>
            <w:sz w:val="20"/>
            <w:szCs w:val="20"/>
          </w:rPr>
          <w:t xml:space="preserve">[] </w:t>
        </w:r>
        <w:proofErr w:type="spellStart"/>
        <w:r>
          <w:rPr>
            <w:rFonts w:ascii="Arial" w:hAnsi="Arial" w:cs="Arial"/>
            <w:color w:val="222222"/>
            <w:sz w:val="20"/>
            <w:szCs w:val="20"/>
          </w:rPr>
          <w:t>args</w:t>
        </w:r>
        <w:proofErr w:type="spellEnd"/>
        <w:r>
          <w:rPr>
            <w:rFonts w:ascii="Arial" w:hAnsi="Arial" w:cs="Arial"/>
            <w:color w:val="222222"/>
            <w:sz w:val="20"/>
            <w:szCs w:val="20"/>
          </w:rPr>
          <w:t>)</w:t>
        </w:r>
        <w:r>
          <w:rPr>
            <w:rFonts w:ascii="Arial" w:hAnsi="Arial" w:cs="Arial"/>
            <w:color w:val="222222"/>
            <w:sz w:val="20"/>
            <w:szCs w:val="20"/>
          </w:rPr>
          <w:br/>
          <w:t>    {</w:t>
        </w:r>
        <w:r>
          <w:rPr>
            <w:rFonts w:ascii="Arial" w:hAnsi="Arial" w:cs="Arial"/>
            <w:color w:val="222222"/>
            <w:sz w:val="20"/>
            <w:szCs w:val="20"/>
          </w:rPr>
          <w:br/>
          <w:t>       </w:t>
        </w:r>
        <w:r>
          <w:rPr>
            <w:rStyle w:val="apple-converted-space"/>
            <w:rFonts w:ascii="Arial" w:hAnsi="Arial" w:cs="Arial"/>
            <w:color w:val="222222"/>
            <w:sz w:val="20"/>
            <w:szCs w:val="20"/>
          </w:rPr>
          <w:t> </w:t>
        </w:r>
        <w:proofErr w:type="spellStart"/>
        <w:r>
          <w:rPr>
            <w:rFonts w:ascii="Arial" w:hAnsi="Arial" w:cs="Arial"/>
            <w:color w:val="222222"/>
            <w:sz w:val="20"/>
            <w:szCs w:val="20"/>
          </w:rPr>
          <w:t>Connection</w:t>
        </w:r>
        <w:proofErr w:type="spellEnd"/>
        <w:r>
          <w:rPr>
            <w:rStyle w:val="apple-converted-space"/>
            <w:rFonts w:ascii="Arial" w:hAnsi="Arial" w:cs="Arial"/>
            <w:color w:val="222222"/>
            <w:sz w:val="20"/>
            <w:szCs w:val="20"/>
          </w:rPr>
          <w:t> </w:t>
        </w:r>
        <w:proofErr w:type="spellStart"/>
        <w:r>
          <w:rPr>
            <w:rFonts w:ascii="Arial" w:hAnsi="Arial" w:cs="Arial"/>
            <w:color w:val="222222"/>
            <w:sz w:val="20"/>
            <w:szCs w:val="20"/>
          </w:rPr>
          <w:t>miConexion</w:t>
        </w:r>
        <w:proofErr w:type="spellEnd"/>
        <w:r>
          <w:rPr>
            <w:rFonts w:ascii="Arial" w:hAnsi="Arial" w:cs="Arial"/>
            <w:color w:val="222222"/>
            <w:sz w:val="20"/>
            <w:szCs w:val="20"/>
          </w:rPr>
          <w:t>;</w:t>
        </w:r>
        <w:r>
          <w:rPr>
            <w:rFonts w:ascii="Arial" w:hAnsi="Arial" w:cs="Arial"/>
            <w:color w:val="222222"/>
            <w:sz w:val="20"/>
            <w:szCs w:val="20"/>
          </w:rPr>
          <w:br/>
          <w:t xml:space="preserve">        </w:t>
        </w:r>
        <w:proofErr w:type="spellStart"/>
        <w:r>
          <w:rPr>
            <w:rFonts w:ascii="Arial" w:hAnsi="Arial" w:cs="Arial"/>
            <w:color w:val="222222"/>
            <w:sz w:val="20"/>
            <w:szCs w:val="20"/>
          </w:rPr>
          <w:t>miConexion</w:t>
        </w:r>
        <w:proofErr w:type="spellEnd"/>
        <w:r>
          <w:rPr>
            <w:rFonts w:ascii="Arial" w:hAnsi="Arial" w:cs="Arial"/>
            <w:color w:val="222222"/>
            <w:sz w:val="20"/>
            <w:szCs w:val="20"/>
          </w:rPr>
          <w:t>=</w:t>
        </w:r>
        <w:proofErr w:type="spellStart"/>
        <w:r>
          <w:rPr>
            <w:rFonts w:ascii="Arial" w:hAnsi="Arial" w:cs="Arial"/>
            <w:color w:val="222222"/>
            <w:sz w:val="20"/>
            <w:szCs w:val="20"/>
          </w:rPr>
          <w:t>ConexionDB.GetConnection</w:t>
        </w:r>
        <w:proofErr w:type="spellEnd"/>
        <w:r>
          <w:rPr>
            <w:rFonts w:ascii="Arial" w:hAnsi="Arial" w:cs="Arial"/>
            <w:color w:val="222222"/>
            <w:sz w:val="20"/>
            <w:szCs w:val="20"/>
          </w:rPr>
          <w:t>();</w:t>
        </w:r>
        <w:r>
          <w:rPr>
            <w:rFonts w:ascii="Arial" w:hAnsi="Arial" w:cs="Arial"/>
            <w:color w:val="222222"/>
            <w:sz w:val="20"/>
            <w:szCs w:val="20"/>
          </w:rPr>
          <w:br/>
          <w:t>     </w:t>
        </w:r>
        <w:r>
          <w:rPr>
            <w:rStyle w:val="apple-converted-space"/>
            <w:rFonts w:ascii="Arial" w:hAnsi="Arial" w:cs="Arial"/>
            <w:color w:val="222222"/>
            <w:sz w:val="20"/>
            <w:szCs w:val="20"/>
          </w:rPr>
          <w:t> </w:t>
        </w:r>
        <w:r>
          <w:rPr>
            <w:rFonts w:ascii="Arial" w:hAnsi="Arial" w:cs="Arial"/>
            <w:color w:val="222222"/>
            <w:sz w:val="20"/>
            <w:szCs w:val="20"/>
          </w:rPr>
          <w:br/>
          <w:t xml:space="preserve">        </w:t>
        </w:r>
        <w:proofErr w:type="spellStart"/>
        <w:r>
          <w:rPr>
            <w:rFonts w:ascii="Arial" w:hAnsi="Arial" w:cs="Arial"/>
            <w:color w:val="222222"/>
            <w:sz w:val="20"/>
            <w:szCs w:val="20"/>
          </w:rPr>
          <w:t>if</w:t>
        </w:r>
        <w:proofErr w:type="spellEnd"/>
        <w:r>
          <w:rPr>
            <w:rFonts w:ascii="Arial" w:hAnsi="Arial" w:cs="Arial"/>
            <w:color w:val="222222"/>
            <w:sz w:val="20"/>
            <w:szCs w:val="20"/>
          </w:rPr>
          <w:t>(</w:t>
        </w:r>
        <w:proofErr w:type="spellStart"/>
        <w:r>
          <w:rPr>
            <w:rFonts w:ascii="Arial" w:hAnsi="Arial" w:cs="Arial"/>
            <w:color w:val="222222"/>
            <w:sz w:val="20"/>
            <w:szCs w:val="20"/>
          </w:rPr>
          <w:t>miConexion</w:t>
        </w:r>
        <w:proofErr w:type="spellEnd"/>
        <w:r>
          <w:rPr>
            <w:rFonts w:ascii="Arial" w:hAnsi="Arial" w:cs="Arial"/>
            <w:color w:val="222222"/>
            <w:sz w:val="20"/>
            <w:szCs w:val="20"/>
          </w:rPr>
          <w:t>!=</w:t>
        </w:r>
        <w:proofErr w:type="spellStart"/>
        <w:r>
          <w:rPr>
            <w:rFonts w:ascii="Arial" w:hAnsi="Arial" w:cs="Arial"/>
            <w:color w:val="222222"/>
            <w:sz w:val="20"/>
            <w:szCs w:val="20"/>
          </w:rPr>
          <w:t>null</w:t>
        </w:r>
        <w:proofErr w:type="spellEnd"/>
        <w:r>
          <w:rPr>
            <w:rFonts w:ascii="Arial" w:hAnsi="Arial" w:cs="Arial"/>
            <w:color w:val="222222"/>
            <w:sz w:val="20"/>
            <w:szCs w:val="20"/>
          </w:rPr>
          <w:t>)</w:t>
        </w:r>
        <w:r>
          <w:rPr>
            <w:rFonts w:ascii="Arial" w:hAnsi="Arial" w:cs="Arial"/>
            <w:color w:val="222222"/>
            <w:sz w:val="20"/>
            <w:szCs w:val="20"/>
          </w:rPr>
          <w:br/>
          <w:t>        {</w:t>
        </w:r>
        <w:r>
          <w:rPr>
            <w:rFonts w:ascii="Arial" w:hAnsi="Arial" w:cs="Arial"/>
            <w:color w:val="222222"/>
            <w:sz w:val="20"/>
            <w:szCs w:val="20"/>
          </w:rPr>
          <w:br/>
          <w:t xml:space="preserve">            </w:t>
        </w:r>
        <w:proofErr w:type="spellStart"/>
        <w:r>
          <w:rPr>
            <w:rFonts w:ascii="Arial" w:hAnsi="Arial" w:cs="Arial"/>
            <w:color w:val="222222"/>
            <w:sz w:val="20"/>
            <w:szCs w:val="20"/>
          </w:rPr>
          <w:t>JOptionPane.showMessageDialog</w:t>
        </w:r>
        <w:proofErr w:type="spellEnd"/>
        <w:r>
          <w:rPr>
            <w:rFonts w:ascii="Arial" w:hAnsi="Arial" w:cs="Arial"/>
            <w:color w:val="222222"/>
            <w:sz w:val="20"/>
            <w:szCs w:val="20"/>
          </w:rPr>
          <w:t>(</w:t>
        </w:r>
        <w:proofErr w:type="spellStart"/>
        <w:r>
          <w:rPr>
            <w:rFonts w:ascii="Arial" w:hAnsi="Arial" w:cs="Arial"/>
            <w:color w:val="222222"/>
            <w:sz w:val="20"/>
            <w:szCs w:val="20"/>
          </w:rPr>
          <w:t>null</w:t>
        </w:r>
        <w:proofErr w:type="spellEnd"/>
        <w:r>
          <w:rPr>
            <w:rFonts w:ascii="Arial" w:hAnsi="Arial" w:cs="Arial"/>
            <w:color w:val="222222"/>
            <w:sz w:val="20"/>
            <w:szCs w:val="20"/>
          </w:rPr>
          <w:t>, "Conexión Realizada Correctamente");</w:t>
        </w:r>
        <w:r>
          <w:rPr>
            <w:rFonts w:ascii="Arial" w:hAnsi="Arial" w:cs="Arial"/>
            <w:color w:val="222222"/>
            <w:sz w:val="20"/>
            <w:szCs w:val="20"/>
          </w:rPr>
          <w:br/>
          <w:t>        }</w:t>
        </w:r>
        <w:r>
          <w:rPr>
            <w:rFonts w:ascii="Arial" w:hAnsi="Arial" w:cs="Arial"/>
            <w:color w:val="222222"/>
            <w:sz w:val="20"/>
            <w:szCs w:val="20"/>
          </w:rPr>
          <w:br/>
          <w:t>    }</w:t>
        </w:r>
        <w:r>
          <w:rPr>
            <w:rFonts w:ascii="Arial" w:hAnsi="Arial" w:cs="Arial"/>
            <w:color w:val="222222"/>
            <w:sz w:val="20"/>
            <w:szCs w:val="20"/>
          </w:rPr>
          <w:br/>
          <w:t>}</w:t>
        </w:r>
      </w:ins>
    </w:p>
    <w:p w:rsidR="00926358" w:rsidRDefault="00926358" w:rsidP="00926358">
      <w:pPr>
        <w:shd w:val="clear" w:color="auto" w:fill="FFFFFF"/>
        <w:rPr>
          <w:ins w:id="51" w:author="Unknown"/>
          <w:rFonts w:ascii="Arial" w:hAnsi="Arial" w:cs="Arial"/>
          <w:color w:val="222222"/>
          <w:sz w:val="20"/>
          <w:szCs w:val="20"/>
        </w:rPr>
      </w:pPr>
    </w:p>
    <w:p w:rsidR="00926358" w:rsidRDefault="00926358" w:rsidP="00926358">
      <w:pPr>
        <w:shd w:val="clear" w:color="auto" w:fill="FFFFFF"/>
        <w:jc w:val="both"/>
        <w:rPr>
          <w:ins w:id="52" w:author="Unknown"/>
          <w:rFonts w:ascii="Arial" w:hAnsi="Arial" w:cs="Arial"/>
          <w:color w:val="222222"/>
          <w:sz w:val="20"/>
          <w:szCs w:val="20"/>
        </w:rPr>
      </w:pPr>
      <w:ins w:id="53" w:author="Unknown">
        <w:r>
          <w:rPr>
            <w:rFonts w:ascii="Arial" w:hAnsi="Arial" w:cs="Arial"/>
            <w:color w:val="222222"/>
            <w:sz w:val="20"/>
            <w:szCs w:val="20"/>
          </w:rPr>
          <w:t>Para este caso que es un ejemplo de sólo la conexión con la</w:t>
        </w:r>
        <w:r>
          <w:rPr>
            <w:rStyle w:val="apple-converted-space"/>
            <w:rFonts w:ascii="Arial" w:hAnsi="Arial" w:cs="Arial"/>
            <w:color w:val="222222"/>
            <w:sz w:val="20"/>
            <w:szCs w:val="20"/>
          </w:rPr>
          <w:t> </w:t>
        </w:r>
        <w:r>
          <w:rPr>
            <w:rFonts w:ascii="Arial" w:hAnsi="Arial" w:cs="Arial"/>
            <w:color w:val="222222"/>
            <w:sz w:val="20"/>
            <w:szCs w:val="20"/>
          </w:rPr>
          <w:t xml:space="preserve">Base de Datos, realizamos un simple </w:t>
        </w:r>
        <w:proofErr w:type="spellStart"/>
        <w:r>
          <w:rPr>
            <w:rFonts w:ascii="Arial" w:hAnsi="Arial" w:cs="Arial"/>
            <w:color w:val="222222"/>
            <w:sz w:val="20"/>
            <w:szCs w:val="20"/>
          </w:rPr>
          <w:t>main</w:t>
        </w:r>
        <w:proofErr w:type="spellEnd"/>
        <w:r>
          <w:rPr>
            <w:rFonts w:ascii="Arial" w:hAnsi="Arial" w:cs="Arial"/>
            <w:color w:val="222222"/>
            <w:sz w:val="20"/>
            <w:szCs w:val="20"/>
          </w:rPr>
          <w:t xml:space="preserve"> donde hacemos una llamada a la clase "</w:t>
        </w:r>
        <w:proofErr w:type="spellStart"/>
        <w:r>
          <w:rPr>
            <w:rFonts w:ascii="Arial" w:hAnsi="Arial" w:cs="Arial"/>
            <w:color w:val="222222"/>
            <w:sz w:val="20"/>
            <w:szCs w:val="20"/>
          </w:rPr>
          <w:t>ConexionDB</w:t>
        </w:r>
        <w:proofErr w:type="spellEnd"/>
        <w:r>
          <w:rPr>
            <w:rFonts w:ascii="Arial" w:hAnsi="Arial" w:cs="Arial"/>
            <w:color w:val="222222"/>
            <w:sz w:val="20"/>
            <w:szCs w:val="20"/>
          </w:rPr>
          <w:t>" y recuperamos el valor que retorna y si es diferente a "</w:t>
        </w:r>
        <w:proofErr w:type="spellStart"/>
        <w:r>
          <w:rPr>
            <w:rFonts w:ascii="Arial" w:hAnsi="Arial" w:cs="Arial"/>
            <w:color w:val="222222"/>
            <w:sz w:val="20"/>
            <w:szCs w:val="20"/>
          </w:rPr>
          <w:t>null</w:t>
        </w:r>
        <w:proofErr w:type="spellEnd"/>
        <w:r>
          <w:rPr>
            <w:rFonts w:ascii="Arial" w:hAnsi="Arial" w:cs="Arial"/>
            <w:color w:val="222222"/>
            <w:sz w:val="20"/>
            <w:szCs w:val="20"/>
          </w:rPr>
          <w:t>" eso indica que la conexión se realizó correctamente.</w:t>
        </w:r>
      </w:ins>
    </w:p>
    <w:p w:rsidR="00926358" w:rsidRDefault="00926358" w:rsidP="00926358">
      <w:pPr>
        <w:shd w:val="clear" w:color="auto" w:fill="FFFFFF"/>
        <w:jc w:val="both"/>
        <w:rPr>
          <w:ins w:id="54" w:author="Unknown"/>
          <w:rFonts w:ascii="Arial" w:hAnsi="Arial" w:cs="Arial"/>
          <w:color w:val="222222"/>
          <w:sz w:val="20"/>
          <w:szCs w:val="20"/>
        </w:rPr>
      </w:pPr>
    </w:p>
    <w:p w:rsidR="00926358" w:rsidRDefault="00926358" w:rsidP="00926358">
      <w:pPr>
        <w:shd w:val="clear" w:color="auto" w:fill="FFFFFF"/>
        <w:jc w:val="both"/>
        <w:rPr>
          <w:ins w:id="55" w:author="Unknown"/>
          <w:rFonts w:ascii="Arial" w:hAnsi="Arial" w:cs="Arial"/>
          <w:color w:val="222222"/>
          <w:sz w:val="20"/>
          <w:szCs w:val="20"/>
        </w:rPr>
      </w:pPr>
      <w:ins w:id="56" w:author="Unknown">
        <w:r>
          <w:rPr>
            <w:rFonts w:ascii="Arial" w:hAnsi="Arial" w:cs="Arial"/>
            <w:color w:val="222222"/>
            <w:sz w:val="20"/>
            <w:szCs w:val="20"/>
          </w:rPr>
          <w:t>Tener en cuenta que se debe manejar de una forma adecuada las excepciones que podría darse en la conexión, como se puede ver se maneja varios tipos de excepciones en la clase "</w:t>
        </w:r>
        <w:proofErr w:type="spellStart"/>
        <w:r>
          <w:rPr>
            <w:rFonts w:ascii="Arial" w:hAnsi="Arial" w:cs="Arial"/>
            <w:color w:val="222222"/>
            <w:sz w:val="20"/>
            <w:szCs w:val="20"/>
          </w:rPr>
          <w:t>ConexionDB</w:t>
        </w:r>
        <w:proofErr w:type="spellEnd"/>
        <w:r>
          <w:rPr>
            <w:rFonts w:ascii="Arial" w:hAnsi="Arial" w:cs="Arial"/>
            <w:color w:val="222222"/>
            <w:sz w:val="20"/>
            <w:szCs w:val="20"/>
          </w:rPr>
          <w:t>".</w:t>
        </w:r>
      </w:ins>
    </w:p>
    <w:p w:rsidR="00926358" w:rsidRDefault="00926358" w:rsidP="00926358">
      <w:pPr>
        <w:shd w:val="clear" w:color="auto" w:fill="FFFFFF"/>
        <w:jc w:val="both"/>
        <w:rPr>
          <w:ins w:id="57" w:author="Unknown"/>
          <w:rFonts w:ascii="Arial" w:hAnsi="Arial" w:cs="Arial"/>
          <w:color w:val="222222"/>
          <w:sz w:val="20"/>
          <w:szCs w:val="20"/>
        </w:rPr>
      </w:pPr>
    </w:p>
    <w:p w:rsidR="00926358" w:rsidRDefault="00926358" w:rsidP="00926358">
      <w:pPr>
        <w:shd w:val="clear" w:color="auto" w:fill="FFFFFF"/>
        <w:jc w:val="both"/>
        <w:rPr>
          <w:ins w:id="58" w:author="Unknown"/>
          <w:rFonts w:ascii="Arial" w:hAnsi="Arial" w:cs="Arial"/>
          <w:color w:val="222222"/>
          <w:sz w:val="20"/>
          <w:szCs w:val="20"/>
        </w:rPr>
      </w:pPr>
      <w:ins w:id="59" w:author="Unknown">
        <w:r>
          <w:rPr>
            <w:rFonts w:ascii="Arial" w:hAnsi="Arial" w:cs="Arial"/>
            <w:b/>
            <w:bCs/>
            <w:color w:val="222222"/>
            <w:sz w:val="36"/>
            <w:szCs w:val="36"/>
          </w:rPr>
          <w:t>Compilación del programa</w:t>
        </w:r>
      </w:ins>
    </w:p>
    <w:p w:rsidR="00926358" w:rsidRDefault="00926358" w:rsidP="00926358">
      <w:pPr>
        <w:shd w:val="clear" w:color="auto" w:fill="FFFFFF"/>
        <w:jc w:val="both"/>
        <w:rPr>
          <w:ins w:id="60" w:author="Unknown"/>
          <w:rFonts w:ascii="Arial" w:hAnsi="Arial" w:cs="Arial"/>
          <w:color w:val="222222"/>
          <w:sz w:val="20"/>
          <w:szCs w:val="20"/>
        </w:rPr>
      </w:pPr>
    </w:p>
    <w:p w:rsidR="00926358" w:rsidRDefault="00926358" w:rsidP="00926358">
      <w:pPr>
        <w:shd w:val="clear" w:color="auto" w:fill="FFFFFF"/>
        <w:jc w:val="both"/>
        <w:rPr>
          <w:ins w:id="61" w:author="Unknown"/>
          <w:rFonts w:ascii="Arial" w:hAnsi="Arial" w:cs="Arial"/>
          <w:color w:val="222222"/>
          <w:sz w:val="20"/>
          <w:szCs w:val="20"/>
        </w:rPr>
      </w:pPr>
      <w:ins w:id="62" w:author="Unknown">
        <w:r>
          <w:rPr>
            <w:rFonts w:ascii="Arial" w:hAnsi="Arial" w:cs="Arial"/>
            <w:color w:val="222222"/>
            <w:sz w:val="20"/>
            <w:szCs w:val="20"/>
          </w:rPr>
          <w:lastRenderedPageBreak/>
          <w:t>Realizado todo esto el programa debería compilar realizando la conexión y lanzando un mensaje indicando que se realizó la conexión correctamente o un mensaje donde indique si surgió alguna excepción.</w:t>
        </w:r>
      </w:ins>
    </w:p>
    <w:p w:rsidR="00926358" w:rsidRDefault="00926358" w:rsidP="00926358">
      <w:pPr>
        <w:shd w:val="clear" w:color="auto" w:fill="FFFFFF"/>
        <w:jc w:val="both"/>
        <w:rPr>
          <w:ins w:id="63" w:author="Unknown"/>
          <w:rFonts w:ascii="Arial" w:hAnsi="Arial" w:cs="Arial"/>
          <w:color w:val="222222"/>
          <w:sz w:val="20"/>
          <w:szCs w:val="20"/>
        </w:rPr>
      </w:pPr>
    </w:p>
    <w:p w:rsidR="00926358" w:rsidRDefault="00926358" w:rsidP="00926358">
      <w:pPr>
        <w:shd w:val="clear" w:color="auto" w:fill="FFFFFF"/>
        <w:spacing w:after="240"/>
        <w:jc w:val="both"/>
        <w:rPr>
          <w:ins w:id="64" w:author="Unknown"/>
          <w:rFonts w:ascii="Arial" w:hAnsi="Arial" w:cs="Arial"/>
          <w:color w:val="222222"/>
          <w:sz w:val="20"/>
          <w:szCs w:val="20"/>
        </w:rPr>
      </w:pPr>
      <w:ins w:id="65" w:author="Unknown">
        <w:r>
          <w:rPr>
            <w:rFonts w:ascii="Arial" w:hAnsi="Arial" w:cs="Arial"/>
            <w:color w:val="222222"/>
            <w:sz w:val="20"/>
            <w:szCs w:val="20"/>
          </w:rPr>
          <w:t>Si todo se realizó correctamente, el software debería correr de la siguiente forma.</w:t>
        </w:r>
      </w:ins>
    </w:p>
    <w:p w:rsidR="00926358" w:rsidRDefault="00926358" w:rsidP="00926358">
      <w:pPr>
        <w:shd w:val="clear" w:color="auto" w:fill="FFFFFF"/>
        <w:spacing w:after="0"/>
        <w:jc w:val="center"/>
        <w:rPr>
          <w:ins w:id="66" w:author="Unknown"/>
          <w:rFonts w:ascii="Arial" w:hAnsi="Arial" w:cs="Arial"/>
          <w:color w:val="222222"/>
          <w:sz w:val="20"/>
          <w:szCs w:val="20"/>
        </w:rPr>
      </w:pPr>
      <w:r>
        <w:rPr>
          <w:rFonts w:ascii="Arial" w:hAnsi="Arial" w:cs="Arial"/>
          <w:noProof/>
          <w:color w:val="888888"/>
          <w:sz w:val="20"/>
          <w:szCs w:val="20"/>
          <w:lang w:eastAsia="es-CR"/>
        </w:rPr>
        <w:drawing>
          <wp:inline distT="0" distB="0" distL="0" distR="0">
            <wp:extent cx="2581275" cy="1114425"/>
            <wp:effectExtent l="0" t="0" r="9525" b="9525"/>
            <wp:docPr id="1" name="Imagen 1" descr="http://3.bp.blogspot.com/-0dyIwyRCSps/URKQUB0FGgI/AAAAAAAAAX8/_vqOPQKoXFo/s1600/5.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3.bp.blogspot.com/-0dyIwyRCSps/URKQUB0FGgI/AAAAAAAAAX8/_vqOPQKoXFo/s1600/5.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81275" cy="1114425"/>
                    </a:xfrm>
                    <a:prstGeom prst="rect">
                      <a:avLst/>
                    </a:prstGeom>
                    <a:noFill/>
                    <a:ln>
                      <a:noFill/>
                    </a:ln>
                  </pic:spPr>
                </pic:pic>
              </a:graphicData>
            </a:graphic>
          </wp:inline>
        </w:drawing>
      </w:r>
    </w:p>
    <w:p w:rsidR="00926358" w:rsidRDefault="00926358" w:rsidP="00926358">
      <w:pPr>
        <w:shd w:val="clear" w:color="auto" w:fill="FFFFFF"/>
        <w:jc w:val="both"/>
        <w:rPr>
          <w:ins w:id="67" w:author="Unknown"/>
          <w:rFonts w:ascii="Arial" w:hAnsi="Arial" w:cs="Arial"/>
          <w:color w:val="222222"/>
          <w:sz w:val="20"/>
          <w:szCs w:val="20"/>
        </w:rPr>
      </w:pPr>
      <w:ins w:id="68" w:author="Unknown">
        <w:r>
          <w:rPr>
            <w:rFonts w:ascii="Arial" w:hAnsi="Arial" w:cs="Arial"/>
            <w:color w:val="222222"/>
            <w:sz w:val="20"/>
            <w:szCs w:val="20"/>
          </w:rPr>
          <w:br/>
          <w:t>Como se puede ver, esto indica que la conexión se realizó correctamente.</w:t>
        </w:r>
        <w:r>
          <w:rPr>
            <w:rFonts w:ascii="Arial" w:hAnsi="Arial" w:cs="Arial"/>
            <w:color w:val="222222"/>
            <w:sz w:val="20"/>
            <w:szCs w:val="20"/>
          </w:rPr>
          <w:br/>
        </w:r>
        <w:r>
          <w:rPr>
            <w:rFonts w:ascii="Arial" w:hAnsi="Arial" w:cs="Arial"/>
            <w:color w:val="222222"/>
            <w:sz w:val="20"/>
            <w:szCs w:val="20"/>
          </w:rPr>
          <w:br/>
          <w:t>En el siguiente post iremos viendo sobre</w:t>
        </w:r>
        <w:r>
          <w:rPr>
            <w:rStyle w:val="apple-converted-space"/>
            <w:rFonts w:ascii="Arial" w:hAnsi="Arial" w:cs="Arial"/>
            <w:color w:val="222222"/>
            <w:sz w:val="20"/>
            <w:szCs w:val="20"/>
          </w:rPr>
          <w:t> </w:t>
        </w:r>
        <w:r>
          <w:rPr>
            <w:rFonts w:ascii="Arial" w:hAnsi="Arial" w:cs="Arial"/>
            <w:color w:val="222222"/>
            <w:sz w:val="20"/>
            <w:szCs w:val="20"/>
          </w:rPr>
          <w:t>Java</w:t>
        </w:r>
        <w:r>
          <w:rPr>
            <w:rStyle w:val="apple-converted-space"/>
            <w:rFonts w:ascii="Arial" w:hAnsi="Arial" w:cs="Arial"/>
            <w:color w:val="222222"/>
            <w:sz w:val="20"/>
            <w:szCs w:val="20"/>
          </w:rPr>
          <w:t> </w:t>
        </w:r>
        <w:r>
          <w:rPr>
            <w:rFonts w:ascii="Arial" w:hAnsi="Arial" w:cs="Arial"/>
            <w:color w:val="222222"/>
            <w:sz w:val="20"/>
            <w:szCs w:val="20"/>
          </w:rPr>
          <w:t>y el trabajo con</w:t>
        </w:r>
        <w:r>
          <w:rPr>
            <w:rStyle w:val="apple-converted-space"/>
            <w:rFonts w:ascii="Arial" w:hAnsi="Arial" w:cs="Arial"/>
            <w:color w:val="222222"/>
            <w:sz w:val="20"/>
            <w:szCs w:val="20"/>
          </w:rPr>
          <w:t> </w:t>
        </w:r>
        <w:r>
          <w:rPr>
            <w:rFonts w:ascii="Arial" w:hAnsi="Arial" w:cs="Arial"/>
            <w:color w:val="222222"/>
            <w:sz w:val="20"/>
            <w:szCs w:val="20"/>
          </w:rPr>
          <w:t>Base de Datos.</w:t>
        </w:r>
      </w:ins>
    </w:p>
    <w:p w:rsidR="00926358" w:rsidRDefault="00926358" w:rsidP="00926358"/>
    <w:sectPr w:rsidR="0092635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358"/>
    <w:rsid w:val="002B6DB2"/>
    <w:rsid w:val="00926358"/>
    <w:rsid w:val="00D01F4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926358"/>
    <w:pPr>
      <w:spacing w:before="100" w:beforeAutospacing="1" w:after="100" w:afterAutospacing="1" w:line="240" w:lineRule="auto"/>
      <w:outlineLvl w:val="2"/>
    </w:pPr>
    <w:rPr>
      <w:rFonts w:ascii="Times New Roman" w:eastAsia="Times New Roman" w:hAnsi="Times New Roman" w:cs="Times New Roman"/>
      <w:b/>
      <w:bCs/>
      <w:sz w:val="27"/>
      <w:szCs w:val="27"/>
      <w:lang w:eastAsia="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26358"/>
    <w:rPr>
      <w:color w:val="0000FF" w:themeColor="hyperlink"/>
      <w:u w:val="single"/>
    </w:rPr>
  </w:style>
  <w:style w:type="character" w:customStyle="1" w:styleId="Ttulo3Car">
    <w:name w:val="Título 3 Car"/>
    <w:basedOn w:val="Fuentedeprrafopredeter"/>
    <w:link w:val="Ttulo3"/>
    <w:uiPriority w:val="9"/>
    <w:rsid w:val="00926358"/>
    <w:rPr>
      <w:rFonts w:ascii="Times New Roman" w:eastAsia="Times New Roman" w:hAnsi="Times New Roman" w:cs="Times New Roman"/>
      <w:b/>
      <w:bCs/>
      <w:sz w:val="27"/>
      <w:szCs w:val="27"/>
      <w:lang w:eastAsia="es-CR"/>
    </w:rPr>
  </w:style>
  <w:style w:type="character" w:customStyle="1" w:styleId="apple-converted-space">
    <w:name w:val="apple-converted-space"/>
    <w:basedOn w:val="Fuentedeprrafopredeter"/>
    <w:rsid w:val="00926358"/>
  </w:style>
  <w:style w:type="character" w:customStyle="1" w:styleId="ilad">
    <w:name w:val="il_ad"/>
    <w:basedOn w:val="Fuentedeprrafopredeter"/>
    <w:rsid w:val="00926358"/>
  </w:style>
  <w:style w:type="paragraph" w:styleId="Textodeglobo">
    <w:name w:val="Balloon Text"/>
    <w:basedOn w:val="Normal"/>
    <w:link w:val="TextodegloboCar"/>
    <w:uiPriority w:val="99"/>
    <w:semiHidden/>
    <w:unhideWhenUsed/>
    <w:rsid w:val="0092635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63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926358"/>
    <w:pPr>
      <w:spacing w:before="100" w:beforeAutospacing="1" w:after="100" w:afterAutospacing="1" w:line="240" w:lineRule="auto"/>
      <w:outlineLvl w:val="2"/>
    </w:pPr>
    <w:rPr>
      <w:rFonts w:ascii="Times New Roman" w:eastAsia="Times New Roman" w:hAnsi="Times New Roman" w:cs="Times New Roman"/>
      <w:b/>
      <w:bCs/>
      <w:sz w:val="27"/>
      <w:szCs w:val="27"/>
      <w:lang w:eastAsia="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26358"/>
    <w:rPr>
      <w:color w:val="0000FF" w:themeColor="hyperlink"/>
      <w:u w:val="single"/>
    </w:rPr>
  </w:style>
  <w:style w:type="character" w:customStyle="1" w:styleId="Ttulo3Car">
    <w:name w:val="Título 3 Car"/>
    <w:basedOn w:val="Fuentedeprrafopredeter"/>
    <w:link w:val="Ttulo3"/>
    <w:uiPriority w:val="9"/>
    <w:rsid w:val="00926358"/>
    <w:rPr>
      <w:rFonts w:ascii="Times New Roman" w:eastAsia="Times New Roman" w:hAnsi="Times New Roman" w:cs="Times New Roman"/>
      <w:b/>
      <w:bCs/>
      <w:sz w:val="27"/>
      <w:szCs w:val="27"/>
      <w:lang w:eastAsia="es-CR"/>
    </w:rPr>
  </w:style>
  <w:style w:type="character" w:customStyle="1" w:styleId="apple-converted-space">
    <w:name w:val="apple-converted-space"/>
    <w:basedOn w:val="Fuentedeprrafopredeter"/>
    <w:rsid w:val="00926358"/>
  </w:style>
  <w:style w:type="character" w:customStyle="1" w:styleId="ilad">
    <w:name w:val="il_ad"/>
    <w:basedOn w:val="Fuentedeprrafopredeter"/>
    <w:rsid w:val="00926358"/>
  </w:style>
  <w:style w:type="paragraph" w:styleId="Textodeglobo">
    <w:name w:val="Balloon Text"/>
    <w:basedOn w:val="Normal"/>
    <w:link w:val="TextodegloboCar"/>
    <w:uiPriority w:val="99"/>
    <w:semiHidden/>
    <w:unhideWhenUsed/>
    <w:rsid w:val="0092635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63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4284006">
      <w:bodyDiv w:val="1"/>
      <w:marLeft w:val="0"/>
      <w:marRight w:val="0"/>
      <w:marTop w:val="0"/>
      <w:marBottom w:val="0"/>
      <w:divBdr>
        <w:top w:val="none" w:sz="0" w:space="0" w:color="auto"/>
        <w:left w:val="none" w:sz="0" w:space="0" w:color="auto"/>
        <w:bottom w:val="none" w:sz="0" w:space="0" w:color="auto"/>
        <w:right w:val="none" w:sz="0" w:space="0" w:color="auto"/>
      </w:divBdr>
      <w:divsChild>
        <w:div w:id="1206452510">
          <w:marLeft w:val="0"/>
          <w:marRight w:val="0"/>
          <w:marTop w:val="0"/>
          <w:marBottom w:val="0"/>
          <w:divBdr>
            <w:top w:val="none" w:sz="0" w:space="0" w:color="auto"/>
            <w:left w:val="none" w:sz="0" w:space="0" w:color="auto"/>
            <w:bottom w:val="none" w:sz="0" w:space="0" w:color="auto"/>
            <w:right w:val="none" w:sz="0" w:space="0" w:color="auto"/>
          </w:divBdr>
          <w:divsChild>
            <w:div w:id="869341366">
              <w:marLeft w:val="0"/>
              <w:marRight w:val="0"/>
              <w:marTop w:val="0"/>
              <w:marBottom w:val="0"/>
              <w:divBdr>
                <w:top w:val="single" w:sz="6" w:space="4" w:color="000000"/>
                <w:left w:val="single" w:sz="6" w:space="4" w:color="000000"/>
                <w:bottom w:val="single" w:sz="6" w:space="4" w:color="000000"/>
                <w:right w:val="single" w:sz="6" w:space="4" w:color="000000"/>
              </w:divBdr>
            </w:div>
            <w:div w:id="32849482">
              <w:marLeft w:val="0"/>
              <w:marRight w:val="0"/>
              <w:marTop w:val="0"/>
              <w:marBottom w:val="0"/>
              <w:divBdr>
                <w:top w:val="single" w:sz="6" w:space="4" w:color="000000"/>
                <w:left w:val="single" w:sz="6" w:space="4" w:color="000000"/>
                <w:bottom w:val="single" w:sz="6" w:space="4" w:color="000000"/>
                <w:right w:val="single" w:sz="6" w:space="4" w:color="000000"/>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3.bp.blogspot.com/-oG-Ebv2rbvM/URKJuywEYjI/AAAAAAAAAXk/dJbtMe5Ch1o/s1600/2.png"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2.bp.blogspot.com/-F3r-nsAFuoA/URKJvFrtiyI/AAAAAAAAAXs/r_nI_YXuFZI/s1600/4.png"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4.bp.blogspot.com/-dLFK4eABzfM/URKAZDZWkOI/AAAAAAAAAXM/1hBdGM_901s/s1600/1.png" TargetMode="External"/><Relationship Id="rId11" Type="http://schemas.openxmlformats.org/officeDocument/2006/relationships/image" Target="media/image3.png"/><Relationship Id="rId5" Type="http://schemas.openxmlformats.org/officeDocument/2006/relationships/hyperlink" Target="http://todoenjava.blogspot.com/2013/02/conexion-base-de-datos-sql-server-con.html" TargetMode="External"/><Relationship Id="rId15" Type="http://schemas.openxmlformats.org/officeDocument/2006/relationships/image" Target="media/image5.png"/><Relationship Id="rId10" Type="http://schemas.openxmlformats.org/officeDocument/2006/relationships/hyperlink" Target="http://4.bp.blogspot.com/-Dx8Ht7JH0u0/URKJvmSn4FI/AAAAAAAAAX0/3x2KfiBzdCA/s1600/3.p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3.bp.blogspot.com/-0dyIwyRCSps/URKQUB0FGgI/AAAAAAAAAX8/_vqOPQKoXFo/s1600/5.p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5</Pages>
  <Words>698</Words>
  <Characters>3844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Geank</dc:creator>
  <cp:lastModifiedBy>Geank</cp:lastModifiedBy>
  <cp:revision>1</cp:revision>
  <dcterms:created xsi:type="dcterms:W3CDTF">2014-03-03T03:19:00Z</dcterms:created>
  <dcterms:modified xsi:type="dcterms:W3CDTF">2014-03-03T03:49:00Z</dcterms:modified>
</cp:coreProperties>
</file>